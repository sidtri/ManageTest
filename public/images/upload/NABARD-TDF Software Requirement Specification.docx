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20" w:type="pct"/>
        <w:jc w:val="center"/>
        <w:tblBorders>
          <w:insideV w:val="single" w:sz="4" w:space="0" w:color="auto"/>
        </w:tblBorders>
        <w:tblLook w:val="04A0"/>
      </w:tblPr>
      <w:tblGrid>
        <w:gridCol w:w="1596"/>
        <w:gridCol w:w="8051"/>
        <w:gridCol w:w="542"/>
      </w:tblGrid>
      <w:tr w:rsidR="00201544" w:rsidRPr="00172806" w:rsidTr="008E7388">
        <w:trPr>
          <w:gridAfter w:val="1"/>
          <w:wAfter w:w="300" w:type="pct"/>
          <w:trHeight w:val="2880"/>
          <w:jc w:val="center"/>
        </w:trPr>
        <w:tc>
          <w:tcPr>
            <w:tcW w:w="715" w:type="pct"/>
            <w:vAlign w:val="center"/>
          </w:tcPr>
          <w:p w:rsidR="00201544" w:rsidRDefault="005348F2" w:rsidP="0055778D">
            <w:pPr>
              <w:pStyle w:val="NoSpacing"/>
              <w:jc w:val="center"/>
              <w:rPr>
                <w:rFonts w:ascii="Cambria" w:hAnsi="Cambria"/>
                <w:caps/>
              </w:rPr>
            </w:pPr>
            <w:r>
              <w:rPr>
                <w:rFonts w:ascii="Cambria" w:hAnsi="Cambria"/>
                <w:caps/>
                <w:noProof/>
              </w:rPr>
              <w:drawing>
                <wp:inline distT="0" distB="0" distL="0" distR="0">
                  <wp:extent cx="714375" cy="742950"/>
                  <wp:effectExtent l="19050" t="0" r="9525" b="0"/>
                  <wp:docPr id="1" name="Picture 1" descr="http://t0.gstatic.com/images?q=tbn:ANd9GcTykRl7ib_Y8eRvVuBMzhQfmuwms0CBPi1Ll_YTK7GNXQbR4mhM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TykRl7ib_Y8eRvVuBMzhQfmuwms0CBPi1Ll_YTK7GNXQbR4mhM5w"/>
                          <pic:cNvPicPr>
                            <a:picLocks noChangeAspect="1" noChangeArrowheads="1"/>
                          </pic:cNvPicPr>
                        </pic:nvPicPr>
                        <pic:blipFill>
                          <a:blip r:embed="rId8"/>
                          <a:srcRect l="19698" r="23485" b="21211"/>
                          <a:stretch>
                            <a:fillRect/>
                          </a:stretch>
                        </pic:blipFill>
                        <pic:spPr bwMode="auto">
                          <a:xfrm>
                            <a:off x="0" y="0"/>
                            <a:ext cx="714375" cy="742950"/>
                          </a:xfrm>
                          <a:prstGeom prst="rect">
                            <a:avLst/>
                          </a:prstGeom>
                          <a:noFill/>
                          <a:ln w="9525">
                            <a:noFill/>
                            <a:miter lim="800000"/>
                            <a:headEnd/>
                            <a:tailEnd/>
                          </a:ln>
                        </pic:spPr>
                      </pic:pic>
                    </a:graphicData>
                  </a:graphic>
                </wp:inline>
              </w:drawing>
            </w:r>
          </w:p>
        </w:tc>
        <w:tc>
          <w:tcPr>
            <w:tcW w:w="3985" w:type="pct"/>
            <w:vAlign w:val="center"/>
          </w:tcPr>
          <w:p w:rsidR="00201544" w:rsidRDefault="00E20400" w:rsidP="001A20B1">
            <w:pPr>
              <w:pStyle w:val="NoSpacing"/>
              <w:jc w:val="center"/>
              <w:rPr>
                <w:rFonts w:ascii="Cambria" w:hAnsi="Cambria"/>
                <w:caps/>
              </w:rPr>
            </w:pPr>
            <w:r>
              <w:rPr>
                <w:rFonts w:ascii="Garamond" w:hAnsi="Garamond"/>
                <w:b/>
                <w:sz w:val="44"/>
                <w:szCs w:val="44"/>
                <w:vertAlign w:val="subscript"/>
              </w:rPr>
              <w:t>NABARD -</w:t>
            </w:r>
            <w:r w:rsidRPr="00C57939">
              <w:rPr>
                <w:rFonts w:ascii="Garamond" w:hAnsi="Garamond"/>
                <w:b/>
                <w:sz w:val="44"/>
                <w:szCs w:val="44"/>
                <w:vertAlign w:val="subscript"/>
              </w:rPr>
              <w:t>2021001</w:t>
            </w:r>
          </w:p>
        </w:tc>
      </w:tr>
      <w:tr w:rsidR="00F51C87" w:rsidRPr="00172806" w:rsidTr="008E7388">
        <w:trPr>
          <w:trHeight w:val="1440"/>
          <w:jc w:val="center"/>
        </w:trPr>
        <w:tc>
          <w:tcPr>
            <w:tcW w:w="715" w:type="pct"/>
            <w:vAlign w:val="center"/>
          </w:tcPr>
          <w:p w:rsidR="00F51C87" w:rsidRPr="0008105A" w:rsidRDefault="00F51C87">
            <w:pPr>
              <w:pStyle w:val="NoSpacing"/>
              <w:jc w:val="center"/>
              <w:rPr>
                <w:rFonts w:ascii="Garamond" w:hAnsi="Garamond"/>
                <w:sz w:val="80"/>
                <w:szCs w:val="80"/>
              </w:rPr>
            </w:pPr>
          </w:p>
        </w:tc>
        <w:tc>
          <w:tcPr>
            <w:tcW w:w="4285" w:type="pct"/>
            <w:gridSpan w:val="2"/>
            <w:vAlign w:val="center"/>
          </w:tcPr>
          <w:p w:rsidR="00F51C87" w:rsidRPr="008E7388" w:rsidRDefault="001D4E38" w:rsidP="005D1F72">
            <w:pPr>
              <w:pStyle w:val="NoSpacing"/>
              <w:jc w:val="center"/>
              <w:rPr>
                <w:rFonts w:ascii="Garamond" w:hAnsi="Garamond"/>
                <w:b/>
                <w:sz w:val="80"/>
                <w:szCs w:val="80"/>
              </w:rPr>
            </w:pPr>
            <w:r>
              <w:rPr>
                <w:rFonts w:ascii="Garamond" w:hAnsi="Garamond"/>
                <w:b/>
                <w:sz w:val="48"/>
                <w:szCs w:val="80"/>
              </w:rPr>
              <w:t>Software Requirement Specifications</w:t>
            </w:r>
          </w:p>
        </w:tc>
      </w:tr>
      <w:tr w:rsidR="00F51C87" w:rsidRPr="00172806" w:rsidTr="008E7388">
        <w:trPr>
          <w:gridAfter w:val="1"/>
          <w:wAfter w:w="300" w:type="pct"/>
          <w:trHeight w:val="720"/>
          <w:jc w:val="center"/>
        </w:trPr>
        <w:tc>
          <w:tcPr>
            <w:tcW w:w="715" w:type="pct"/>
            <w:vAlign w:val="center"/>
          </w:tcPr>
          <w:p w:rsidR="00F51C87" w:rsidRPr="0008105A" w:rsidRDefault="00F51C87" w:rsidP="0055778D">
            <w:pPr>
              <w:pStyle w:val="NoSpacing"/>
              <w:jc w:val="center"/>
              <w:rPr>
                <w:rFonts w:ascii="Garamond" w:hAnsi="Garamond"/>
                <w:b/>
                <w:sz w:val="44"/>
                <w:szCs w:val="44"/>
              </w:rPr>
            </w:pPr>
          </w:p>
        </w:tc>
        <w:tc>
          <w:tcPr>
            <w:tcW w:w="3985" w:type="pct"/>
            <w:vAlign w:val="center"/>
          </w:tcPr>
          <w:p w:rsidR="00F51C87" w:rsidRPr="0008105A" w:rsidRDefault="00B23CCC" w:rsidP="0055778D">
            <w:pPr>
              <w:pStyle w:val="NoSpacing"/>
              <w:jc w:val="center"/>
              <w:rPr>
                <w:rFonts w:ascii="Garamond" w:hAnsi="Garamond"/>
                <w:b/>
                <w:sz w:val="44"/>
                <w:szCs w:val="44"/>
              </w:rPr>
            </w:pPr>
            <w:r>
              <w:rPr>
                <w:rFonts w:ascii="Garamond" w:hAnsi="Garamond"/>
                <w:b/>
                <w:sz w:val="44"/>
                <w:szCs w:val="44"/>
              </w:rPr>
              <w:t>Version 1.1</w:t>
            </w:r>
          </w:p>
        </w:tc>
      </w:tr>
      <w:tr w:rsidR="00F51C87" w:rsidRPr="00172806" w:rsidTr="008E7388">
        <w:trPr>
          <w:gridAfter w:val="1"/>
          <w:wAfter w:w="300" w:type="pct"/>
          <w:trHeight w:val="720"/>
          <w:jc w:val="center"/>
        </w:trPr>
        <w:tc>
          <w:tcPr>
            <w:tcW w:w="715" w:type="pct"/>
            <w:vAlign w:val="center"/>
          </w:tcPr>
          <w:p w:rsidR="00F51C87" w:rsidRPr="0008105A" w:rsidRDefault="00F51C87" w:rsidP="0008105A">
            <w:pPr>
              <w:pStyle w:val="NoSpacing"/>
              <w:jc w:val="center"/>
              <w:rPr>
                <w:rFonts w:ascii="Garamond" w:hAnsi="Garamond"/>
                <w:b/>
                <w:sz w:val="44"/>
                <w:szCs w:val="44"/>
              </w:rPr>
            </w:pPr>
          </w:p>
        </w:tc>
        <w:tc>
          <w:tcPr>
            <w:tcW w:w="3985" w:type="pct"/>
            <w:vAlign w:val="center"/>
          </w:tcPr>
          <w:p w:rsidR="00F51C87" w:rsidRPr="0008105A" w:rsidRDefault="00B03F8E" w:rsidP="0008105A">
            <w:pPr>
              <w:pStyle w:val="NoSpacing"/>
              <w:jc w:val="center"/>
              <w:rPr>
                <w:rFonts w:ascii="Garamond" w:hAnsi="Garamond"/>
                <w:b/>
                <w:sz w:val="44"/>
                <w:szCs w:val="44"/>
              </w:rPr>
            </w:pPr>
            <w:r>
              <w:rPr>
                <w:rFonts w:ascii="Garamond" w:hAnsi="Garamond"/>
                <w:b/>
                <w:sz w:val="44"/>
                <w:szCs w:val="44"/>
              </w:rPr>
              <w:t>NABARD-TDF</w:t>
            </w:r>
          </w:p>
        </w:tc>
      </w:tr>
      <w:tr w:rsidR="0008105A" w:rsidRPr="00172806" w:rsidTr="008E7388">
        <w:trPr>
          <w:gridAfter w:val="1"/>
          <w:wAfter w:w="300" w:type="pct"/>
          <w:trHeight w:val="1935"/>
          <w:jc w:val="center"/>
        </w:trPr>
        <w:tc>
          <w:tcPr>
            <w:tcW w:w="715" w:type="pct"/>
            <w:vAlign w:val="center"/>
          </w:tcPr>
          <w:p w:rsidR="0008105A" w:rsidRPr="00172806" w:rsidRDefault="005348F2" w:rsidP="0055778D">
            <w:pPr>
              <w:pStyle w:val="NoSpacing"/>
              <w:jc w:val="center"/>
            </w:pPr>
            <w:r>
              <w:rPr>
                <w:noProof/>
              </w:rPr>
              <w:drawing>
                <wp:inline distT="0" distB="0" distL="0" distR="0">
                  <wp:extent cx="847725" cy="638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47725" cy="638175"/>
                          </a:xfrm>
                          <a:prstGeom prst="rect">
                            <a:avLst/>
                          </a:prstGeom>
                          <a:noFill/>
                          <a:ln w="9525">
                            <a:noFill/>
                            <a:miter lim="800000"/>
                            <a:headEnd/>
                            <a:tailEnd/>
                          </a:ln>
                        </pic:spPr>
                      </pic:pic>
                    </a:graphicData>
                  </a:graphic>
                </wp:inline>
              </w:drawing>
            </w:r>
          </w:p>
        </w:tc>
        <w:tc>
          <w:tcPr>
            <w:tcW w:w="3985" w:type="pct"/>
            <w:vAlign w:val="center"/>
          </w:tcPr>
          <w:p w:rsidR="0008105A" w:rsidRPr="00172806" w:rsidRDefault="00201544" w:rsidP="0055778D">
            <w:pPr>
              <w:pStyle w:val="NoSpacing"/>
              <w:jc w:val="center"/>
              <w:rPr>
                <w:rFonts w:ascii="Garamond" w:hAnsi="Garamond"/>
                <w:b/>
              </w:rPr>
            </w:pPr>
            <w:r w:rsidRPr="00172806">
              <w:rPr>
                <w:rFonts w:ascii="Garamond" w:hAnsi="Garamond"/>
                <w:b/>
                <w:sz w:val="44"/>
              </w:rPr>
              <w:t>Bluefrog Mobile Technologies</w:t>
            </w:r>
          </w:p>
        </w:tc>
      </w:tr>
    </w:tbl>
    <w:p w:rsidR="0008105A" w:rsidRDefault="0008105A"/>
    <w:tbl>
      <w:tblPr>
        <w:tblpPr w:leftFromText="187" w:rightFromText="187" w:horzAnchor="margin" w:tblpXSpec="center" w:tblpYSpec="bottom"/>
        <w:tblW w:w="5000" w:type="pct"/>
        <w:tblLook w:val="04A0"/>
      </w:tblPr>
      <w:tblGrid>
        <w:gridCol w:w="9576"/>
      </w:tblGrid>
      <w:tr w:rsidR="0008105A" w:rsidRPr="00172806">
        <w:tc>
          <w:tcPr>
            <w:tcW w:w="5000" w:type="pct"/>
          </w:tcPr>
          <w:p w:rsidR="0008105A" w:rsidRPr="00172806" w:rsidRDefault="0008105A">
            <w:pPr>
              <w:pStyle w:val="NoSpacing"/>
            </w:pPr>
          </w:p>
        </w:tc>
      </w:tr>
    </w:tbl>
    <w:p w:rsidR="0008105A" w:rsidRDefault="0008105A"/>
    <w:p w:rsidR="0008105A" w:rsidRDefault="0008105A" w:rsidP="00D72E0A">
      <w:pPr>
        <w:rPr>
          <w:rFonts w:eastAsia="Times New Roman"/>
        </w:rPr>
      </w:pPr>
      <w:r>
        <w:br w:type="page"/>
      </w:r>
    </w:p>
    <w:p w:rsidR="0020627E" w:rsidRDefault="0020627E">
      <w:pPr>
        <w:pStyle w:val="TOCHeading"/>
      </w:pPr>
      <w:r w:rsidRPr="002B6BC0">
        <w:rPr>
          <w:rFonts w:ascii="Garamond" w:hAnsi="Garamond"/>
          <w:color w:val="000000"/>
          <w:sz w:val="36"/>
        </w:rPr>
        <w:lastRenderedPageBreak/>
        <w:t>Contents</w:t>
      </w:r>
    </w:p>
    <w:p w:rsidR="00B77DE2" w:rsidRDefault="00D55939">
      <w:pPr>
        <w:pStyle w:val="TOC1"/>
        <w:tabs>
          <w:tab w:val="left" w:pos="440"/>
          <w:tab w:val="right" w:leader="dot" w:pos="9350"/>
        </w:tabs>
        <w:rPr>
          <w:rFonts w:asciiTheme="minorHAnsi" w:eastAsiaTheme="minorEastAsia" w:hAnsiTheme="minorHAnsi" w:cstheme="minorBidi"/>
          <w:noProof/>
        </w:rPr>
      </w:pPr>
      <w:r>
        <w:fldChar w:fldCharType="begin"/>
      </w:r>
      <w:r w:rsidR="0020627E">
        <w:instrText xml:space="preserve"> TOC \o "1-3" \h \z \u </w:instrText>
      </w:r>
      <w:r>
        <w:fldChar w:fldCharType="separate"/>
      </w:r>
      <w:hyperlink w:anchor="_Toc382491699" w:history="1">
        <w:r w:rsidR="00B77DE2" w:rsidRPr="003E1A99">
          <w:rPr>
            <w:rStyle w:val="Hyperlink"/>
            <w:noProof/>
          </w:rPr>
          <w:t>1.</w:t>
        </w:r>
        <w:r w:rsidR="00B77DE2">
          <w:rPr>
            <w:rFonts w:asciiTheme="minorHAnsi" w:eastAsiaTheme="minorEastAsia" w:hAnsiTheme="minorHAnsi" w:cstheme="minorBidi"/>
            <w:noProof/>
          </w:rPr>
          <w:tab/>
        </w:r>
        <w:r w:rsidR="00B77DE2" w:rsidRPr="003E1A99">
          <w:rPr>
            <w:rStyle w:val="Hyperlink"/>
            <w:noProof/>
          </w:rPr>
          <w:t>Introduction:</w:t>
        </w:r>
        <w:r w:rsidR="00B77DE2">
          <w:rPr>
            <w:noProof/>
            <w:webHidden/>
          </w:rPr>
          <w:tab/>
        </w:r>
        <w:r w:rsidR="00B77DE2">
          <w:rPr>
            <w:noProof/>
            <w:webHidden/>
          </w:rPr>
          <w:fldChar w:fldCharType="begin"/>
        </w:r>
        <w:r w:rsidR="00B77DE2">
          <w:rPr>
            <w:noProof/>
            <w:webHidden/>
          </w:rPr>
          <w:instrText xml:space="preserve"> PAGEREF _Toc382491699 \h </w:instrText>
        </w:r>
        <w:r w:rsidR="00B77DE2">
          <w:rPr>
            <w:noProof/>
            <w:webHidden/>
          </w:rPr>
        </w:r>
        <w:r w:rsidR="00B77DE2">
          <w:rPr>
            <w:noProof/>
            <w:webHidden/>
          </w:rPr>
          <w:fldChar w:fldCharType="separate"/>
        </w:r>
        <w:r w:rsidR="00B77DE2">
          <w:rPr>
            <w:noProof/>
            <w:webHidden/>
          </w:rPr>
          <w:t>4</w:t>
        </w:r>
        <w:r w:rsidR="00B77DE2">
          <w:rPr>
            <w:noProof/>
            <w:webHidden/>
          </w:rPr>
          <w:fldChar w:fldCharType="end"/>
        </w:r>
      </w:hyperlink>
    </w:p>
    <w:p w:rsidR="00B77DE2" w:rsidRDefault="00B77DE2">
      <w:pPr>
        <w:pStyle w:val="TOC2"/>
        <w:rPr>
          <w:rFonts w:asciiTheme="minorHAnsi" w:eastAsiaTheme="minorEastAsia" w:hAnsiTheme="minorHAnsi" w:cstheme="minorBidi"/>
          <w:noProof/>
        </w:rPr>
      </w:pPr>
      <w:hyperlink w:anchor="_Toc382491700" w:history="1">
        <w:r w:rsidRPr="003E1A99">
          <w:rPr>
            <w:rStyle w:val="Hyperlink"/>
            <w:noProof/>
          </w:rPr>
          <w:t>1.1.</w:t>
        </w:r>
        <w:r>
          <w:rPr>
            <w:rFonts w:asciiTheme="minorHAnsi" w:eastAsiaTheme="minorEastAsia" w:hAnsiTheme="minorHAnsi" w:cstheme="minorBidi"/>
            <w:noProof/>
          </w:rPr>
          <w:tab/>
        </w:r>
        <w:r w:rsidRPr="003E1A99">
          <w:rPr>
            <w:rStyle w:val="Hyperlink"/>
            <w:noProof/>
          </w:rPr>
          <w:t>Purpose:</w:t>
        </w:r>
        <w:r>
          <w:rPr>
            <w:noProof/>
            <w:webHidden/>
          </w:rPr>
          <w:tab/>
        </w:r>
        <w:r>
          <w:rPr>
            <w:noProof/>
            <w:webHidden/>
          </w:rPr>
          <w:fldChar w:fldCharType="begin"/>
        </w:r>
        <w:r>
          <w:rPr>
            <w:noProof/>
            <w:webHidden/>
          </w:rPr>
          <w:instrText xml:space="preserve"> PAGEREF _Toc382491700 \h </w:instrText>
        </w:r>
        <w:r>
          <w:rPr>
            <w:noProof/>
            <w:webHidden/>
          </w:rPr>
        </w:r>
        <w:r>
          <w:rPr>
            <w:noProof/>
            <w:webHidden/>
          </w:rPr>
          <w:fldChar w:fldCharType="separate"/>
        </w:r>
        <w:r>
          <w:rPr>
            <w:noProof/>
            <w:webHidden/>
          </w:rPr>
          <w:t>5</w:t>
        </w:r>
        <w:r>
          <w:rPr>
            <w:noProof/>
            <w:webHidden/>
          </w:rPr>
          <w:fldChar w:fldCharType="end"/>
        </w:r>
      </w:hyperlink>
    </w:p>
    <w:p w:rsidR="00B77DE2" w:rsidRDefault="00B77DE2">
      <w:pPr>
        <w:pStyle w:val="TOC2"/>
        <w:rPr>
          <w:rFonts w:asciiTheme="minorHAnsi" w:eastAsiaTheme="minorEastAsia" w:hAnsiTheme="minorHAnsi" w:cstheme="minorBidi"/>
          <w:noProof/>
        </w:rPr>
      </w:pPr>
      <w:hyperlink w:anchor="_Toc382491701" w:history="1">
        <w:r w:rsidRPr="003E1A99">
          <w:rPr>
            <w:rStyle w:val="Hyperlink"/>
            <w:noProof/>
          </w:rPr>
          <w:t>1.2.</w:t>
        </w:r>
        <w:r>
          <w:rPr>
            <w:rFonts w:asciiTheme="minorHAnsi" w:eastAsiaTheme="minorEastAsia" w:hAnsiTheme="minorHAnsi" w:cstheme="minorBidi"/>
            <w:noProof/>
          </w:rPr>
          <w:tab/>
        </w:r>
        <w:r w:rsidRPr="003E1A99">
          <w:rPr>
            <w:rStyle w:val="Hyperlink"/>
            <w:noProof/>
          </w:rPr>
          <w:t>Scope:</w:t>
        </w:r>
        <w:r>
          <w:rPr>
            <w:noProof/>
            <w:webHidden/>
          </w:rPr>
          <w:tab/>
        </w:r>
        <w:r>
          <w:rPr>
            <w:noProof/>
            <w:webHidden/>
          </w:rPr>
          <w:fldChar w:fldCharType="begin"/>
        </w:r>
        <w:r>
          <w:rPr>
            <w:noProof/>
            <w:webHidden/>
          </w:rPr>
          <w:instrText xml:space="preserve"> PAGEREF _Toc382491701 \h </w:instrText>
        </w:r>
        <w:r>
          <w:rPr>
            <w:noProof/>
            <w:webHidden/>
          </w:rPr>
        </w:r>
        <w:r>
          <w:rPr>
            <w:noProof/>
            <w:webHidden/>
          </w:rPr>
          <w:fldChar w:fldCharType="separate"/>
        </w:r>
        <w:r>
          <w:rPr>
            <w:noProof/>
            <w:webHidden/>
          </w:rPr>
          <w:t>6</w:t>
        </w:r>
        <w:r>
          <w:rPr>
            <w:noProof/>
            <w:webHidden/>
          </w:rPr>
          <w:fldChar w:fldCharType="end"/>
        </w:r>
      </w:hyperlink>
    </w:p>
    <w:p w:rsidR="00B77DE2" w:rsidRDefault="00B77DE2">
      <w:pPr>
        <w:pStyle w:val="TOC2"/>
        <w:rPr>
          <w:rFonts w:asciiTheme="minorHAnsi" w:eastAsiaTheme="minorEastAsia" w:hAnsiTheme="minorHAnsi" w:cstheme="minorBidi"/>
          <w:noProof/>
        </w:rPr>
      </w:pPr>
      <w:hyperlink w:anchor="_Toc382491702" w:history="1">
        <w:r w:rsidRPr="003E1A99">
          <w:rPr>
            <w:rStyle w:val="Hyperlink"/>
            <w:noProof/>
          </w:rPr>
          <w:t>1.3.</w:t>
        </w:r>
        <w:r>
          <w:rPr>
            <w:rFonts w:asciiTheme="minorHAnsi" w:eastAsiaTheme="minorEastAsia" w:hAnsiTheme="minorHAnsi" w:cstheme="minorBidi"/>
            <w:noProof/>
          </w:rPr>
          <w:tab/>
        </w:r>
        <w:r w:rsidRPr="003E1A99">
          <w:rPr>
            <w:rStyle w:val="Hyperlink"/>
            <w:noProof/>
          </w:rPr>
          <w:t>Background:</w:t>
        </w:r>
        <w:r>
          <w:rPr>
            <w:noProof/>
            <w:webHidden/>
          </w:rPr>
          <w:tab/>
        </w:r>
        <w:r>
          <w:rPr>
            <w:noProof/>
            <w:webHidden/>
          </w:rPr>
          <w:fldChar w:fldCharType="begin"/>
        </w:r>
        <w:r>
          <w:rPr>
            <w:noProof/>
            <w:webHidden/>
          </w:rPr>
          <w:instrText xml:space="preserve"> PAGEREF _Toc382491702 \h </w:instrText>
        </w:r>
        <w:r>
          <w:rPr>
            <w:noProof/>
            <w:webHidden/>
          </w:rPr>
        </w:r>
        <w:r>
          <w:rPr>
            <w:noProof/>
            <w:webHidden/>
          </w:rPr>
          <w:fldChar w:fldCharType="separate"/>
        </w:r>
        <w:r>
          <w:rPr>
            <w:noProof/>
            <w:webHidden/>
          </w:rPr>
          <w:t>6</w:t>
        </w:r>
        <w:r>
          <w:rPr>
            <w:noProof/>
            <w:webHidden/>
          </w:rPr>
          <w:fldChar w:fldCharType="end"/>
        </w:r>
      </w:hyperlink>
    </w:p>
    <w:p w:rsidR="00B77DE2" w:rsidRDefault="00B77DE2">
      <w:pPr>
        <w:pStyle w:val="TOC1"/>
        <w:tabs>
          <w:tab w:val="left" w:pos="440"/>
          <w:tab w:val="right" w:leader="dot" w:pos="9350"/>
        </w:tabs>
        <w:rPr>
          <w:rFonts w:asciiTheme="minorHAnsi" w:eastAsiaTheme="minorEastAsia" w:hAnsiTheme="minorHAnsi" w:cstheme="minorBidi"/>
          <w:noProof/>
        </w:rPr>
      </w:pPr>
      <w:hyperlink w:anchor="_Toc382491703" w:history="1">
        <w:r w:rsidRPr="003E1A99">
          <w:rPr>
            <w:rStyle w:val="Hyperlink"/>
            <w:noProof/>
          </w:rPr>
          <w:t>2.</w:t>
        </w:r>
        <w:r>
          <w:rPr>
            <w:rFonts w:asciiTheme="minorHAnsi" w:eastAsiaTheme="minorEastAsia" w:hAnsiTheme="minorHAnsi" w:cstheme="minorBidi"/>
            <w:noProof/>
          </w:rPr>
          <w:tab/>
        </w:r>
        <w:r w:rsidRPr="003E1A99">
          <w:rPr>
            <w:rStyle w:val="Hyperlink"/>
            <w:noProof/>
          </w:rPr>
          <w:t>System Context:</w:t>
        </w:r>
        <w:r>
          <w:rPr>
            <w:noProof/>
            <w:webHidden/>
          </w:rPr>
          <w:tab/>
        </w:r>
        <w:r>
          <w:rPr>
            <w:noProof/>
            <w:webHidden/>
          </w:rPr>
          <w:fldChar w:fldCharType="begin"/>
        </w:r>
        <w:r>
          <w:rPr>
            <w:noProof/>
            <w:webHidden/>
          </w:rPr>
          <w:instrText xml:space="preserve"> PAGEREF _Toc382491703 \h </w:instrText>
        </w:r>
        <w:r>
          <w:rPr>
            <w:noProof/>
            <w:webHidden/>
          </w:rPr>
        </w:r>
        <w:r>
          <w:rPr>
            <w:noProof/>
            <w:webHidden/>
          </w:rPr>
          <w:fldChar w:fldCharType="separate"/>
        </w:r>
        <w:r>
          <w:rPr>
            <w:noProof/>
            <w:webHidden/>
          </w:rPr>
          <w:t>7</w:t>
        </w:r>
        <w:r>
          <w:rPr>
            <w:noProof/>
            <w:webHidden/>
          </w:rPr>
          <w:fldChar w:fldCharType="end"/>
        </w:r>
      </w:hyperlink>
    </w:p>
    <w:p w:rsidR="00B77DE2" w:rsidRDefault="00B77DE2">
      <w:pPr>
        <w:pStyle w:val="TOC2"/>
        <w:rPr>
          <w:rFonts w:asciiTheme="minorHAnsi" w:eastAsiaTheme="minorEastAsia" w:hAnsiTheme="minorHAnsi" w:cstheme="minorBidi"/>
          <w:noProof/>
        </w:rPr>
      </w:pPr>
      <w:hyperlink w:anchor="_Toc382491704" w:history="1">
        <w:r w:rsidRPr="003E1A99">
          <w:rPr>
            <w:rStyle w:val="Hyperlink"/>
            <w:noProof/>
          </w:rPr>
          <w:t>2.1.</w:t>
        </w:r>
        <w:r>
          <w:rPr>
            <w:rFonts w:asciiTheme="minorHAnsi" w:eastAsiaTheme="minorEastAsia" w:hAnsiTheme="minorHAnsi" w:cstheme="minorBidi"/>
            <w:noProof/>
          </w:rPr>
          <w:tab/>
        </w:r>
        <w:r w:rsidRPr="003E1A99">
          <w:rPr>
            <w:rStyle w:val="Hyperlink"/>
            <w:noProof/>
          </w:rPr>
          <w:t>Productive perspective:</w:t>
        </w:r>
        <w:r>
          <w:rPr>
            <w:noProof/>
            <w:webHidden/>
          </w:rPr>
          <w:tab/>
        </w:r>
        <w:r>
          <w:rPr>
            <w:noProof/>
            <w:webHidden/>
          </w:rPr>
          <w:fldChar w:fldCharType="begin"/>
        </w:r>
        <w:r>
          <w:rPr>
            <w:noProof/>
            <w:webHidden/>
          </w:rPr>
          <w:instrText xml:space="preserve"> PAGEREF _Toc382491704 \h </w:instrText>
        </w:r>
        <w:r>
          <w:rPr>
            <w:noProof/>
            <w:webHidden/>
          </w:rPr>
        </w:r>
        <w:r>
          <w:rPr>
            <w:noProof/>
            <w:webHidden/>
          </w:rPr>
          <w:fldChar w:fldCharType="separate"/>
        </w:r>
        <w:r>
          <w:rPr>
            <w:noProof/>
            <w:webHidden/>
          </w:rPr>
          <w:t>7</w:t>
        </w:r>
        <w:r>
          <w:rPr>
            <w:noProof/>
            <w:webHidden/>
          </w:rPr>
          <w:fldChar w:fldCharType="end"/>
        </w:r>
      </w:hyperlink>
    </w:p>
    <w:p w:rsidR="00B77DE2" w:rsidRDefault="00B77DE2">
      <w:pPr>
        <w:pStyle w:val="TOC3"/>
        <w:tabs>
          <w:tab w:val="left" w:pos="1320"/>
          <w:tab w:val="right" w:leader="dot" w:pos="9350"/>
        </w:tabs>
        <w:rPr>
          <w:rFonts w:asciiTheme="minorHAnsi" w:eastAsiaTheme="minorEastAsia" w:hAnsiTheme="minorHAnsi" w:cstheme="minorBidi"/>
          <w:noProof/>
        </w:rPr>
      </w:pPr>
      <w:hyperlink w:anchor="_Toc382491705" w:history="1">
        <w:r w:rsidRPr="003E1A99">
          <w:rPr>
            <w:rStyle w:val="Hyperlink"/>
            <w:noProof/>
          </w:rPr>
          <w:t>2.1.1.</w:t>
        </w:r>
        <w:r>
          <w:rPr>
            <w:rFonts w:asciiTheme="minorHAnsi" w:eastAsiaTheme="minorEastAsia" w:hAnsiTheme="minorHAnsi" w:cstheme="minorBidi"/>
            <w:noProof/>
          </w:rPr>
          <w:tab/>
        </w:r>
        <w:r w:rsidRPr="003E1A99">
          <w:rPr>
            <w:rStyle w:val="Hyperlink"/>
            <w:noProof/>
          </w:rPr>
          <w:t>System Overview &amp; Process flow Diagram:</w:t>
        </w:r>
        <w:r>
          <w:rPr>
            <w:noProof/>
            <w:webHidden/>
          </w:rPr>
          <w:tab/>
        </w:r>
        <w:r>
          <w:rPr>
            <w:noProof/>
            <w:webHidden/>
          </w:rPr>
          <w:fldChar w:fldCharType="begin"/>
        </w:r>
        <w:r>
          <w:rPr>
            <w:noProof/>
            <w:webHidden/>
          </w:rPr>
          <w:instrText xml:space="preserve"> PAGEREF _Toc382491705 \h </w:instrText>
        </w:r>
        <w:r>
          <w:rPr>
            <w:noProof/>
            <w:webHidden/>
          </w:rPr>
        </w:r>
        <w:r>
          <w:rPr>
            <w:noProof/>
            <w:webHidden/>
          </w:rPr>
          <w:fldChar w:fldCharType="separate"/>
        </w:r>
        <w:r>
          <w:rPr>
            <w:noProof/>
            <w:webHidden/>
          </w:rPr>
          <w:t>7</w:t>
        </w:r>
        <w:r>
          <w:rPr>
            <w:noProof/>
            <w:webHidden/>
          </w:rPr>
          <w:fldChar w:fldCharType="end"/>
        </w:r>
      </w:hyperlink>
    </w:p>
    <w:p w:rsidR="00B77DE2" w:rsidRDefault="00B77DE2">
      <w:pPr>
        <w:pStyle w:val="TOC3"/>
        <w:tabs>
          <w:tab w:val="left" w:pos="1320"/>
          <w:tab w:val="right" w:leader="dot" w:pos="9350"/>
        </w:tabs>
        <w:rPr>
          <w:rFonts w:asciiTheme="minorHAnsi" w:eastAsiaTheme="minorEastAsia" w:hAnsiTheme="minorHAnsi" w:cstheme="minorBidi"/>
          <w:noProof/>
        </w:rPr>
      </w:pPr>
      <w:hyperlink w:anchor="_Toc382491706" w:history="1">
        <w:r w:rsidRPr="003E1A99">
          <w:rPr>
            <w:rStyle w:val="Hyperlink"/>
            <w:noProof/>
          </w:rPr>
          <w:t>2.1.2.</w:t>
        </w:r>
        <w:r>
          <w:rPr>
            <w:rFonts w:asciiTheme="minorHAnsi" w:eastAsiaTheme="minorEastAsia" w:hAnsiTheme="minorHAnsi" w:cstheme="minorBidi"/>
            <w:noProof/>
          </w:rPr>
          <w:tab/>
        </w:r>
        <w:r w:rsidRPr="003E1A99">
          <w:rPr>
            <w:rStyle w:val="Hyperlink"/>
            <w:noProof/>
          </w:rPr>
          <w:t>System Interfaces:</w:t>
        </w:r>
        <w:r>
          <w:rPr>
            <w:noProof/>
            <w:webHidden/>
          </w:rPr>
          <w:tab/>
        </w:r>
        <w:r>
          <w:rPr>
            <w:noProof/>
            <w:webHidden/>
          </w:rPr>
          <w:fldChar w:fldCharType="begin"/>
        </w:r>
        <w:r>
          <w:rPr>
            <w:noProof/>
            <w:webHidden/>
          </w:rPr>
          <w:instrText xml:space="preserve"> PAGEREF _Toc382491706 \h </w:instrText>
        </w:r>
        <w:r>
          <w:rPr>
            <w:noProof/>
            <w:webHidden/>
          </w:rPr>
        </w:r>
        <w:r>
          <w:rPr>
            <w:noProof/>
            <w:webHidden/>
          </w:rPr>
          <w:fldChar w:fldCharType="separate"/>
        </w:r>
        <w:r>
          <w:rPr>
            <w:noProof/>
            <w:webHidden/>
          </w:rPr>
          <w:t>8</w:t>
        </w:r>
        <w:r>
          <w:rPr>
            <w:noProof/>
            <w:webHidden/>
          </w:rPr>
          <w:fldChar w:fldCharType="end"/>
        </w:r>
      </w:hyperlink>
    </w:p>
    <w:p w:rsidR="00B77DE2" w:rsidRDefault="00B77DE2">
      <w:pPr>
        <w:pStyle w:val="TOC3"/>
        <w:tabs>
          <w:tab w:val="left" w:pos="1320"/>
          <w:tab w:val="right" w:leader="dot" w:pos="9350"/>
        </w:tabs>
        <w:rPr>
          <w:rFonts w:asciiTheme="minorHAnsi" w:eastAsiaTheme="minorEastAsia" w:hAnsiTheme="minorHAnsi" w:cstheme="minorBidi"/>
          <w:noProof/>
        </w:rPr>
      </w:pPr>
      <w:hyperlink w:anchor="_Toc382491707" w:history="1">
        <w:r w:rsidRPr="003E1A99">
          <w:rPr>
            <w:rStyle w:val="Hyperlink"/>
            <w:noProof/>
          </w:rPr>
          <w:t>2.1.3.</w:t>
        </w:r>
        <w:r>
          <w:rPr>
            <w:rFonts w:asciiTheme="minorHAnsi" w:eastAsiaTheme="minorEastAsia" w:hAnsiTheme="minorHAnsi" w:cstheme="minorBidi"/>
            <w:noProof/>
          </w:rPr>
          <w:tab/>
        </w:r>
        <w:r w:rsidRPr="003E1A99">
          <w:rPr>
            <w:rStyle w:val="Hyperlink"/>
            <w:noProof/>
          </w:rPr>
          <w:t>Operations:</w:t>
        </w:r>
        <w:r>
          <w:rPr>
            <w:noProof/>
            <w:webHidden/>
          </w:rPr>
          <w:tab/>
        </w:r>
        <w:r>
          <w:rPr>
            <w:noProof/>
            <w:webHidden/>
          </w:rPr>
          <w:fldChar w:fldCharType="begin"/>
        </w:r>
        <w:r>
          <w:rPr>
            <w:noProof/>
            <w:webHidden/>
          </w:rPr>
          <w:instrText xml:space="preserve"> PAGEREF _Toc382491707 \h </w:instrText>
        </w:r>
        <w:r>
          <w:rPr>
            <w:noProof/>
            <w:webHidden/>
          </w:rPr>
        </w:r>
        <w:r>
          <w:rPr>
            <w:noProof/>
            <w:webHidden/>
          </w:rPr>
          <w:fldChar w:fldCharType="separate"/>
        </w:r>
        <w:r>
          <w:rPr>
            <w:noProof/>
            <w:webHidden/>
          </w:rPr>
          <w:t>8</w:t>
        </w:r>
        <w:r>
          <w:rPr>
            <w:noProof/>
            <w:webHidden/>
          </w:rPr>
          <w:fldChar w:fldCharType="end"/>
        </w:r>
      </w:hyperlink>
    </w:p>
    <w:p w:rsidR="00B77DE2" w:rsidRDefault="00B77DE2">
      <w:pPr>
        <w:pStyle w:val="TOC3"/>
        <w:tabs>
          <w:tab w:val="left" w:pos="1320"/>
          <w:tab w:val="right" w:leader="dot" w:pos="9350"/>
        </w:tabs>
        <w:rPr>
          <w:rFonts w:asciiTheme="minorHAnsi" w:eastAsiaTheme="minorEastAsia" w:hAnsiTheme="minorHAnsi" w:cstheme="minorBidi"/>
          <w:noProof/>
        </w:rPr>
      </w:pPr>
      <w:hyperlink w:anchor="_Toc382491708" w:history="1">
        <w:r w:rsidRPr="003E1A99">
          <w:rPr>
            <w:rStyle w:val="Hyperlink"/>
            <w:noProof/>
          </w:rPr>
          <w:t>2.1.4.</w:t>
        </w:r>
        <w:r>
          <w:rPr>
            <w:rFonts w:asciiTheme="minorHAnsi" w:eastAsiaTheme="minorEastAsia" w:hAnsiTheme="minorHAnsi" w:cstheme="minorBidi"/>
            <w:noProof/>
          </w:rPr>
          <w:tab/>
        </w:r>
        <w:r w:rsidRPr="003E1A99">
          <w:rPr>
            <w:rStyle w:val="Hyperlink"/>
            <w:noProof/>
          </w:rPr>
          <w:t>System Contacts:</w:t>
        </w:r>
        <w:r>
          <w:rPr>
            <w:noProof/>
            <w:webHidden/>
          </w:rPr>
          <w:tab/>
        </w:r>
        <w:r>
          <w:rPr>
            <w:noProof/>
            <w:webHidden/>
          </w:rPr>
          <w:fldChar w:fldCharType="begin"/>
        </w:r>
        <w:r>
          <w:rPr>
            <w:noProof/>
            <w:webHidden/>
          </w:rPr>
          <w:instrText xml:space="preserve"> PAGEREF _Toc382491708 \h </w:instrText>
        </w:r>
        <w:r>
          <w:rPr>
            <w:noProof/>
            <w:webHidden/>
          </w:rPr>
        </w:r>
        <w:r>
          <w:rPr>
            <w:noProof/>
            <w:webHidden/>
          </w:rPr>
          <w:fldChar w:fldCharType="separate"/>
        </w:r>
        <w:r>
          <w:rPr>
            <w:noProof/>
            <w:webHidden/>
          </w:rPr>
          <w:t>8</w:t>
        </w:r>
        <w:r>
          <w:rPr>
            <w:noProof/>
            <w:webHidden/>
          </w:rPr>
          <w:fldChar w:fldCharType="end"/>
        </w:r>
      </w:hyperlink>
    </w:p>
    <w:p w:rsidR="00B77DE2" w:rsidRDefault="00B77DE2">
      <w:pPr>
        <w:pStyle w:val="TOC2"/>
        <w:rPr>
          <w:rFonts w:asciiTheme="minorHAnsi" w:eastAsiaTheme="minorEastAsia" w:hAnsiTheme="minorHAnsi" w:cstheme="minorBidi"/>
          <w:noProof/>
        </w:rPr>
      </w:pPr>
      <w:hyperlink w:anchor="_Toc382491709" w:history="1">
        <w:r w:rsidRPr="003E1A99">
          <w:rPr>
            <w:rStyle w:val="Hyperlink"/>
            <w:noProof/>
          </w:rPr>
          <w:t>2.2.</w:t>
        </w:r>
        <w:r>
          <w:rPr>
            <w:rFonts w:asciiTheme="minorHAnsi" w:eastAsiaTheme="minorEastAsia" w:hAnsiTheme="minorHAnsi" w:cstheme="minorBidi"/>
            <w:noProof/>
          </w:rPr>
          <w:tab/>
        </w:r>
        <w:r w:rsidRPr="003E1A99">
          <w:rPr>
            <w:rStyle w:val="Hyperlink"/>
            <w:noProof/>
          </w:rPr>
          <w:t>Product Functions:</w:t>
        </w:r>
        <w:r>
          <w:rPr>
            <w:noProof/>
            <w:webHidden/>
          </w:rPr>
          <w:tab/>
        </w:r>
        <w:r>
          <w:rPr>
            <w:noProof/>
            <w:webHidden/>
          </w:rPr>
          <w:fldChar w:fldCharType="begin"/>
        </w:r>
        <w:r>
          <w:rPr>
            <w:noProof/>
            <w:webHidden/>
          </w:rPr>
          <w:instrText xml:space="preserve"> PAGEREF _Toc382491709 \h </w:instrText>
        </w:r>
        <w:r>
          <w:rPr>
            <w:noProof/>
            <w:webHidden/>
          </w:rPr>
        </w:r>
        <w:r>
          <w:rPr>
            <w:noProof/>
            <w:webHidden/>
          </w:rPr>
          <w:fldChar w:fldCharType="separate"/>
        </w:r>
        <w:r>
          <w:rPr>
            <w:noProof/>
            <w:webHidden/>
          </w:rPr>
          <w:t>9</w:t>
        </w:r>
        <w:r>
          <w:rPr>
            <w:noProof/>
            <w:webHidden/>
          </w:rPr>
          <w:fldChar w:fldCharType="end"/>
        </w:r>
      </w:hyperlink>
    </w:p>
    <w:p w:rsidR="00B77DE2" w:rsidRDefault="00B77DE2">
      <w:pPr>
        <w:pStyle w:val="TOC2"/>
        <w:rPr>
          <w:rFonts w:asciiTheme="minorHAnsi" w:eastAsiaTheme="minorEastAsia" w:hAnsiTheme="minorHAnsi" w:cstheme="minorBidi"/>
          <w:noProof/>
        </w:rPr>
      </w:pPr>
      <w:hyperlink w:anchor="_Toc382491710" w:history="1">
        <w:r w:rsidRPr="003E1A99">
          <w:rPr>
            <w:rStyle w:val="Hyperlink"/>
            <w:noProof/>
          </w:rPr>
          <w:t>2.3.</w:t>
        </w:r>
        <w:r>
          <w:rPr>
            <w:rFonts w:asciiTheme="minorHAnsi" w:eastAsiaTheme="minorEastAsia" w:hAnsiTheme="minorHAnsi" w:cstheme="minorBidi"/>
            <w:noProof/>
          </w:rPr>
          <w:tab/>
        </w:r>
        <w:r w:rsidRPr="003E1A99">
          <w:rPr>
            <w:rStyle w:val="Hyperlink"/>
            <w:noProof/>
          </w:rPr>
          <w:t>User characteristics:</w:t>
        </w:r>
        <w:r>
          <w:rPr>
            <w:noProof/>
            <w:webHidden/>
          </w:rPr>
          <w:tab/>
        </w:r>
        <w:r>
          <w:rPr>
            <w:noProof/>
            <w:webHidden/>
          </w:rPr>
          <w:fldChar w:fldCharType="begin"/>
        </w:r>
        <w:r>
          <w:rPr>
            <w:noProof/>
            <w:webHidden/>
          </w:rPr>
          <w:instrText xml:space="preserve"> PAGEREF _Toc382491710 \h </w:instrText>
        </w:r>
        <w:r>
          <w:rPr>
            <w:noProof/>
            <w:webHidden/>
          </w:rPr>
        </w:r>
        <w:r>
          <w:rPr>
            <w:noProof/>
            <w:webHidden/>
          </w:rPr>
          <w:fldChar w:fldCharType="separate"/>
        </w:r>
        <w:r>
          <w:rPr>
            <w:noProof/>
            <w:webHidden/>
          </w:rPr>
          <w:t>9</w:t>
        </w:r>
        <w:r>
          <w:rPr>
            <w:noProof/>
            <w:webHidden/>
          </w:rPr>
          <w:fldChar w:fldCharType="end"/>
        </w:r>
      </w:hyperlink>
    </w:p>
    <w:p w:rsidR="00B77DE2" w:rsidRDefault="00B77DE2">
      <w:pPr>
        <w:pStyle w:val="TOC2"/>
        <w:rPr>
          <w:rFonts w:asciiTheme="minorHAnsi" w:eastAsiaTheme="minorEastAsia" w:hAnsiTheme="minorHAnsi" w:cstheme="minorBidi"/>
          <w:noProof/>
        </w:rPr>
      </w:pPr>
      <w:hyperlink w:anchor="_Toc382491711" w:history="1">
        <w:r w:rsidRPr="003E1A99">
          <w:rPr>
            <w:rStyle w:val="Hyperlink"/>
            <w:noProof/>
          </w:rPr>
          <w:t>2.4.</w:t>
        </w:r>
        <w:r>
          <w:rPr>
            <w:rFonts w:asciiTheme="minorHAnsi" w:eastAsiaTheme="minorEastAsia" w:hAnsiTheme="minorHAnsi" w:cstheme="minorBidi"/>
            <w:noProof/>
          </w:rPr>
          <w:tab/>
        </w:r>
        <w:r w:rsidRPr="003E1A99">
          <w:rPr>
            <w:rStyle w:val="Hyperlink"/>
            <w:noProof/>
          </w:rPr>
          <w:t>Constraints:</w:t>
        </w:r>
        <w:r>
          <w:rPr>
            <w:noProof/>
            <w:webHidden/>
          </w:rPr>
          <w:tab/>
        </w:r>
        <w:r>
          <w:rPr>
            <w:noProof/>
            <w:webHidden/>
          </w:rPr>
          <w:fldChar w:fldCharType="begin"/>
        </w:r>
        <w:r>
          <w:rPr>
            <w:noProof/>
            <w:webHidden/>
          </w:rPr>
          <w:instrText xml:space="preserve"> PAGEREF _Toc382491711 \h </w:instrText>
        </w:r>
        <w:r>
          <w:rPr>
            <w:noProof/>
            <w:webHidden/>
          </w:rPr>
        </w:r>
        <w:r>
          <w:rPr>
            <w:noProof/>
            <w:webHidden/>
          </w:rPr>
          <w:fldChar w:fldCharType="separate"/>
        </w:r>
        <w:r>
          <w:rPr>
            <w:noProof/>
            <w:webHidden/>
          </w:rPr>
          <w:t>9</w:t>
        </w:r>
        <w:r>
          <w:rPr>
            <w:noProof/>
            <w:webHidden/>
          </w:rPr>
          <w:fldChar w:fldCharType="end"/>
        </w:r>
      </w:hyperlink>
    </w:p>
    <w:p w:rsidR="00B77DE2" w:rsidRDefault="00B77DE2">
      <w:pPr>
        <w:pStyle w:val="TOC3"/>
        <w:tabs>
          <w:tab w:val="left" w:pos="1320"/>
          <w:tab w:val="right" w:leader="dot" w:pos="9350"/>
        </w:tabs>
        <w:rPr>
          <w:rFonts w:asciiTheme="minorHAnsi" w:eastAsiaTheme="minorEastAsia" w:hAnsiTheme="minorHAnsi" w:cstheme="minorBidi"/>
          <w:noProof/>
        </w:rPr>
      </w:pPr>
      <w:hyperlink w:anchor="_Toc382491712" w:history="1">
        <w:r w:rsidRPr="003E1A99">
          <w:rPr>
            <w:rStyle w:val="Hyperlink"/>
            <w:noProof/>
          </w:rPr>
          <w:t>2.4.1.</w:t>
        </w:r>
        <w:r>
          <w:rPr>
            <w:rFonts w:asciiTheme="minorHAnsi" w:eastAsiaTheme="minorEastAsia" w:hAnsiTheme="minorHAnsi" w:cstheme="minorBidi"/>
            <w:noProof/>
          </w:rPr>
          <w:tab/>
        </w:r>
        <w:r w:rsidRPr="003E1A99">
          <w:rPr>
            <w:rStyle w:val="Hyperlink"/>
            <w:noProof/>
          </w:rPr>
          <w:t>Design Constraints:</w:t>
        </w:r>
        <w:r>
          <w:rPr>
            <w:noProof/>
            <w:webHidden/>
          </w:rPr>
          <w:tab/>
        </w:r>
        <w:r>
          <w:rPr>
            <w:noProof/>
            <w:webHidden/>
          </w:rPr>
          <w:fldChar w:fldCharType="begin"/>
        </w:r>
        <w:r>
          <w:rPr>
            <w:noProof/>
            <w:webHidden/>
          </w:rPr>
          <w:instrText xml:space="preserve"> PAGEREF _Toc382491712 \h </w:instrText>
        </w:r>
        <w:r>
          <w:rPr>
            <w:noProof/>
            <w:webHidden/>
          </w:rPr>
        </w:r>
        <w:r>
          <w:rPr>
            <w:noProof/>
            <w:webHidden/>
          </w:rPr>
          <w:fldChar w:fldCharType="separate"/>
        </w:r>
        <w:r>
          <w:rPr>
            <w:noProof/>
            <w:webHidden/>
          </w:rPr>
          <w:t>9</w:t>
        </w:r>
        <w:r>
          <w:rPr>
            <w:noProof/>
            <w:webHidden/>
          </w:rPr>
          <w:fldChar w:fldCharType="end"/>
        </w:r>
      </w:hyperlink>
    </w:p>
    <w:p w:rsidR="00B77DE2" w:rsidRDefault="00B77DE2">
      <w:pPr>
        <w:pStyle w:val="TOC2"/>
        <w:rPr>
          <w:rFonts w:asciiTheme="minorHAnsi" w:eastAsiaTheme="minorEastAsia" w:hAnsiTheme="minorHAnsi" w:cstheme="minorBidi"/>
          <w:noProof/>
        </w:rPr>
      </w:pPr>
      <w:hyperlink w:anchor="_Toc382491713" w:history="1">
        <w:r w:rsidRPr="003E1A99">
          <w:rPr>
            <w:rStyle w:val="Hyperlink"/>
            <w:noProof/>
          </w:rPr>
          <w:t>2.5.</w:t>
        </w:r>
        <w:r>
          <w:rPr>
            <w:rFonts w:asciiTheme="minorHAnsi" w:eastAsiaTheme="minorEastAsia" w:hAnsiTheme="minorHAnsi" w:cstheme="minorBidi"/>
            <w:noProof/>
          </w:rPr>
          <w:tab/>
        </w:r>
        <w:r w:rsidRPr="003E1A99">
          <w:rPr>
            <w:rStyle w:val="Hyperlink"/>
            <w:noProof/>
          </w:rPr>
          <w:t>Assumptions and Dependencies:</w:t>
        </w:r>
        <w:r>
          <w:rPr>
            <w:noProof/>
            <w:webHidden/>
          </w:rPr>
          <w:tab/>
        </w:r>
        <w:r>
          <w:rPr>
            <w:noProof/>
            <w:webHidden/>
          </w:rPr>
          <w:fldChar w:fldCharType="begin"/>
        </w:r>
        <w:r>
          <w:rPr>
            <w:noProof/>
            <w:webHidden/>
          </w:rPr>
          <w:instrText xml:space="preserve"> PAGEREF _Toc382491713 \h </w:instrText>
        </w:r>
        <w:r>
          <w:rPr>
            <w:noProof/>
            <w:webHidden/>
          </w:rPr>
        </w:r>
        <w:r>
          <w:rPr>
            <w:noProof/>
            <w:webHidden/>
          </w:rPr>
          <w:fldChar w:fldCharType="separate"/>
        </w:r>
        <w:r>
          <w:rPr>
            <w:noProof/>
            <w:webHidden/>
          </w:rPr>
          <w:t>9</w:t>
        </w:r>
        <w:r>
          <w:rPr>
            <w:noProof/>
            <w:webHidden/>
          </w:rPr>
          <w:fldChar w:fldCharType="end"/>
        </w:r>
      </w:hyperlink>
    </w:p>
    <w:p w:rsidR="00B77DE2" w:rsidRDefault="00B77DE2">
      <w:pPr>
        <w:pStyle w:val="TOC2"/>
        <w:rPr>
          <w:rFonts w:asciiTheme="minorHAnsi" w:eastAsiaTheme="minorEastAsia" w:hAnsiTheme="minorHAnsi" w:cstheme="minorBidi"/>
          <w:noProof/>
        </w:rPr>
      </w:pPr>
      <w:hyperlink w:anchor="_Toc382491714" w:history="1">
        <w:r w:rsidRPr="003E1A99">
          <w:rPr>
            <w:rStyle w:val="Hyperlink"/>
            <w:noProof/>
          </w:rPr>
          <w:t>2.6.</w:t>
        </w:r>
        <w:r>
          <w:rPr>
            <w:rFonts w:asciiTheme="minorHAnsi" w:eastAsiaTheme="minorEastAsia" w:hAnsiTheme="minorHAnsi" w:cstheme="minorBidi"/>
            <w:noProof/>
          </w:rPr>
          <w:tab/>
        </w:r>
        <w:r w:rsidRPr="003E1A99">
          <w:rPr>
            <w:rStyle w:val="Hyperlink"/>
            <w:noProof/>
          </w:rPr>
          <w:t>Apportioning of Requirements:</w:t>
        </w:r>
        <w:r>
          <w:rPr>
            <w:noProof/>
            <w:webHidden/>
          </w:rPr>
          <w:tab/>
        </w:r>
        <w:r>
          <w:rPr>
            <w:noProof/>
            <w:webHidden/>
          </w:rPr>
          <w:fldChar w:fldCharType="begin"/>
        </w:r>
        <w:r>
          <w:rPr>
            <w:noProof/>
            <w:webHidden/>
          </w:rPr>
          <w:instrText xml:space="preserve"> PAGEREF _Toc382491714 \h </w:instrText>
        </w:r>
        <w:r>
          <w:rPr>
            <w:noProof/>
            <w:webHidden/>
          </w:rPr>
        </w:r>
        <w:r>
          <w:rPr>
            <w:noProof/>
            <w:webHidden/>
          </w:rPr>
          <w:fldChar w:fldCharType="separate"/>
        </w:r>
        <w:r>
          <w:rPr>
            <w:noProof/>
            <w:webHidden/>
          </w:rPr>
          <w:t>10</w:t>
        </w:r>
        <w:r>
          <w:rPr>
            <w:noProof/>
            <w:webHidden/>
          </w:rPr>
          <w:fldChar w:fldCharType="end"/>
        </w:r>
      </w:hyperlink>
    </w:p>
    <w:p w:rsidR="00B77DE2" w:rsidRDefault="00B77DE2">
      <w:pPr>
        <w:pStyle w:val="TOC1"/>
        <w:tabs>
          <w:tab w:val="left" w:pos="440"/>
          <w:tab w:val="right" w:leader="dot" w:pos="9350"/>
        </w:tabs>
        <w:rPr>
          <w:rFonts w:asciiTheme="minorHAnsi" w:eastAsiaTheme="minorEastAsia" w:hAnsiTheme="minorHAnsi" w:cstheme="minorBidi"/>
          <w:noProof/>
        </w:rPr>
      </w:pPr>
      <w:hyperlink w:anchor="_Toc382491715" w:history="1">
        <w:r w:rsidRPr="003E1A99">
          <w:rPr>
            <w:rStyle w:val="Hyperlink"/>
            <w:noProof/>
          </w:rPr>
          <w:t>3.</w:t>
        </w:r>
        <w:r>
          <w:rPr>
            <w:rFonts w:asciiTheme="minorHAnsi" w:eastAsiaTheme="minorEastAsia" w:hAnsiTheme="minorHAnsi" w:cstheme="minorBidi"/>
            <w:noProof/>
          </w:rPr>
          <w:tab/>
        </w:r>
        <w:r w:rsidRPr="003E1A99">
          <w:rPr>
            <w:rStyle w:val="Hyperlink"/>
            <w:noProof/>
          </w:rPr>
          <w:t>Specific Requirements:</w:t>
        </w:r>
        <w:r>
          <w:rPr>
            <w:noProof/>
            <w:webHidden/>
          </w:rPr>
          <w:tab/>
        </w:r>
        <w:r>
          <w:rPr>
            <w:noProof/>
            <w:webHidden/>
          </w:rPr>
          <w:fldChar w:fldCharType="begin"/>
        </w:r>
        <w:r>
          <w:rPr>
            <w:noProof/>
            <w:webHidden/>
          </w:rPr>
          <w:instrText xml:space="preserve"> PAGEREF _Toc382491715 \h </w:instrText>
        </w:r>
        <w:r>
          <w:rPr>
            <w:noProof/>
            <w:webHidden/>
          </w:rPr>
        </w:r>
        <w:r>
          <w:rPr>
            <w:noProof/>
            <w:webHidden/>
          </w:rPr>
          <w:fldChar w:fldCharType="separate"/>
        </w:r>
        <w:r>
          <w:rPr>
            <w:noProof/>
            <w:webHidden/>
          </w:rPr>
          <w:t>10</w:t>
        </w:r>
        <w:r>
          <w:rPr>
            <w:noProof/>
            <w:webHidden/>
          </w:rPr>
          <w:fldChar w:fldCharType="end"/>
        </w:r>
      </w:hyperlink>
    </w:p>
    <w:p w:rsidR="00B77DE2" w:rsidRDefault="00B77DE2">
      <w:pPr>
        <w:pStyle w:val="TOC2"/>
        <w:rPr>
          <w:rFonts w:asciiTheme="minorHAnsi" w:eastAsiaTheme="minorEastAsia" w:hAnsiTheme="minorHAnsi" w:cstheme="minorBidi"/>
          <w:noProof/>
        </w:rPr>
      </w:pPr>
      <w:hyperlink w:anchor="_Toc382491716" w:history="1">
        <w:r w:rsidRPr="003E1A99">
          <w:rPr>
            <w:rStyle w:val="Hyperlink"/>
            <w:noProof/>
          </w:rPr>
          <w:t>3.1.</w:t>
        </w:r>
        <w:r>
          <w:rPr>
            <w:rFonts w:asciiTheme="minorHAnsi" w:eastAsiaTheme="minorEastAsia" w:hAnsiTheme="minorHAnsi" w:cstheme="minorBidi"/>
            <w:noProof/>
          </w:rPr>
          <w:tab/>
        </w:r>
        <w:r w:rsidRPr="003E1A99">
          <w:rPr>
            <w:rStyle w:val="Hyperlink"/>
            <w:noProof/>
          </w:rPr>
          <w:t>Detailed Business Requirements:</w:t>
        </w:r>
        <w:r>
          <w:rPr>
            <w:noProof/>
            <w:webHidden/>
          </w:rPr>
          <w:tab/>
        </w:r>
        <w:r>
          <w:rPr>
            <w:noProof/>
            <w:webHidden/>
          </w:rPr>
          <w:fldChar w:fldCharType="begin"/>
        </w:r>
        <w:r>
          <w:rPr>
            <w:noProof/>
            <w:webHidden/>
          </w:rPr>
          <w:instrText xml:space="preserve"> PAGEREF _Toc382491716 \h </w:instrText>
        </w:r>
        <w:r>
          <w:rPr>
            <w:noProof/>
            <w:webHidden/>
          </w:rPr>
        </w:r>
        <w:r>
          <w:rPr>
            <w:noProof/>
            <w:webHidden/>
          </w:rPr>
          <w:fldChar w:fldCharType="separate"/>
        </w:r>
        <w:r>
          <w:rPr>
            <w:noProof/>
            <w:webHidden/>
          </w:rPr>
          <w:t>10</w:t>
        </w:r>
        <w:r>
          <w:rPr>
            <w:noProof/>
            <w:webHidden/>
          </w:rPr>
          <w:fldChar w:fldCharType="end"/>
        </w:r>
      </w:hyperlink>
    </w:p>
    <w:p w:rsidR="00B77DE2" w:rsidRDefault="00B77DE2">
      <w:pPr>
        <w:pStyle w:val="TOC2"/>
        <w:rPr>
          <w:rFonts w:asciiTheme="minorHAnsi" w:eastAsiaTheme="minorEastAsia" w:hAnsiTheme="minorHAnsi" w:cstheme="minorBidi"/>
          <w:noProof/>
        </w:rPr>
      </w:pPr>
      <w:hyperlink w:anchor="_Toc382491717" w:history="1">
        <w:r w:rsidRPr="003E1A99">
          <w:rPr>
            <w:rStyle w:val="Hyperlink"/>
            <w:noProof/>
          </w:rPr>
          <w:t>3.2.</w:t>
        </w:r>
        <w:r>
          <w:rPr>
            <w:rFonts w:asciiTheme="minorHAnsi" w:eastAsiaTheme="minorEastAsia" w:hAnsiTheme="minorHAnsi" w:cstheme="minorBidi"/>
            <w:noProof/>
          </w:rPr>
          <w:tab/>
        </w:r>
        <w:r w:rsidRPr="003E1A99">
          <w:rPr>
            <w:rStyle w:val="Hyperlink"/>
            <w:noProof/>
          </w:rPr>
          <w:t>Technical Requirements(TR):</w:t>
        </w:r>
        <w:r>
          <w:rPr>
            <w:noProof/>
            <w:webHidden/>
          </w:rPr>
          <w:tab/>
        </w:r>
        <w:r>
          <w:rPr>
            <w:noProof/>
            <w:webHidden/>
          </w:rPr>
          <w:fldChar w:fldCharType="begin"/>
        </w:r>
        <w:r>
          <w:rPr>
            <w:noProof/>
            <w:webHidden/>
          </w:rPr>
          <w:instrText xml:space="preserve"> PAGEREF _Toc382491717 \h </w:instrText>
        </w:r>
        <w:r>
          <w:rPr>
            <w:noProof/>
            <w:webHidden/>
          </w:rPr>
        </w:r>
        <w:r>
          <w:rPr>
            <w:noProof/>
            <w:webHidden/>
          </w:rPr>
          <w:fldChar w:fldCharType="separate"/>
        </w:r>
        <w:r>
          <w:rPr>
            <w:noProof/>
            <w:webHidden/>
          </w:rPr>
          <w:t>12</w:t>
        </w:r>
        <w:r>
          <w:rPr>
            <w:noProof/>
            <w:webHidden/>
          </w:rPr>
          <w:fldChar w:fldCharType="end"/>
        </w:r>
      </w:hyperlink>
    </w:p>
    <w:p w:rsidR="00B77DE2" w:rsidRDefault="00B77DE2">
      <w:pPr>
        <w:pStyle w:val="TOC2"/>
        <w:rPr>
          <w:rFonts w:asciiTheme="minorHAnsi" w:eastAsiaTheme="minorEastAsia" w:hAnsiTheme="minorHAnsi" w:cstheme="minorBidi"/>
          <w:noProof/>
        </w:rPr>
      </w:pPr>
      <w:hyperlink w:anchor="_Toc382491718" w:history="1">
        <w:r w:rsidRPr="003E1A99">
          <w:rPr>
            <w:rStyle w:val="Hyperlink"/>
            <w:noProof/>
          </w:rPr>
          <w:t>3.3.</w:t>
        </w:r>
        <w:r>
          <w:rPr>
            <w:rFonts w:asciiTheme="minorHAnsi" w:eastAsiaTheme="minorEastAsia" w:hAnsiTheme="minorHAnsi" w:cstheme="minorBidi"/>
            <w:noProof/>
          </w:rPr>
          <w:tab/>
        </w:r>
        <w:r w:rsidRPr="003E1A99">
          <w:rPr>
            <w:rStyle w:val="Hyperlink"/>
            <w:noProof/>
          </w:rPr>
          <w:t>Software Specifications:</w:t>
        </w:r>
        <w:r>
          <w:rPr>
            <w:noProof/>
            <w:webHidden/>
          </w:rPr>
          <w:tab/>
        </w:r>
        <w:r>
          <w:rPr>
            <w:noProof/>
            <w:webHidden/>
          </w:rPr>
          <w:fldChar w:fldCharType="begin"/>
        </w:r>
        <w:r>
          <w:rPr>
            <w:noProof/>
            <w:webHidden/>
          </w:rPr>
          <w:instrText xml:space="preserve"> PAGEREF _Toc382491718 \h </w:instrText>
        </w:r>
        <w:r>
          <w:rPr>
            <w:noProof/>
            <w:webHidden/>
          </w:rPr>
        </w:r>
        <w:r>
          <w:rPr>
            <w:noProof/>
            <w:webHidden/>
          </w:rPr>
          <w:fldChar w:fldCharType="separate"/>
        </w:r>
        <w:r>
          <w:rPr>
            <w:noProof/>
            <w:webHidden/>
          </w:rPr>
          <w:t>15</w:t>
        </w:r>
        <w:r>
          <w:rPr>
            <w:noProof/>
            <w:webHidden/>
          </w:rPr>
          <w:fldChar w:fldCharType="end"/>
        </w:r>
      </w:hyperlink>
    </w:p>
    <w:p w:rsidR="00B77DE2" w:rsidRDefault="00B77DE2">
      <w:pPr>
        <w:pStyle w:val="TOC2"/>
        <w:rPr>
          <w:rFonts w:asciiTheme="minorHAnsi" w:eastAsiaTheme="minorEastAsia" w:hAnsiTheme="minorHAnsi" w:cstheme="minorBidi"/>
          <w:noProof/>
        </w:rPr>
      </w:pPr>
      <w:hyperlink w:anchor="_Toc382491719" w:history="1">
        <w:r w:rsidRPr="003E1A99">
          <w:rPr>
            <w:rStyle w:val="Hyperlink"/>
            <w:noProof/>
          </w:rPr>
          <w:t>3.4.</w:t>
        </w:r>
        <w:r>
          <w:rPr>
            <w:rFonts w:asciiTheme="minorHAnsi" w:eastAsiaTheme="minorEastAsia" w:hAnsiTheme="minorHAnsi" w:cstheme="minorBidi"/>
            <w:noProof/>
          </w:rPr>
          <w:tab/>
        </w:r>
        <w:r w:rsidRPr="003E1A99">
          <w:rPr>
            <w:rStyle w:val="Hyperlink"/>
            <w:noProof/>
          </w:rPr>
          <w:t>Hardware Specifications:</w:t>
        </w:r>
        <w:r>
          <w:rPr>
            <w:noProof/>
            <w:webHidden/>
          </w:rPr>
          <w:tab/>
        </w:r>
        <w:r>
          <w:rPr>
            <w:noProof/>
            <w:webHidden/>
          </w:rPr>
          <w:fldChar w:fldCharType="begin"/>
        </w:r>
        <w:r>
          <w:rPr>
            <w:noProof/>
            <w:webHidden/>
          </w:rPr>
          <w:instrText xml:space="preserve"> PAGEREF _Toc382491719 \h </w:instrText>
        </w:r>
        <w:r>
          <w:rPr>
            <w:noProof/>
            <w:webHidden/>
          </w:rPr>
        </w:r>
        <w:r>
          <w:rPr>
            <w:noProof/>
            <w:webHidden/>
          </w:rPr>
          <w:fldChar w:fldCharType="separate"/>
        </w:r>
        <w:r>
          <w:rPr>
            <w:noProof/>
            <w:webHidden/>
          </w:rPr>
          <w:t>16</w:t>
        </w:r>
        <w:r>
          <w:rPr>
            <w:noProof/>
            <w:webHidden/>
          </w:rPr>
          <w:fldChar w:fldCharType="end"/>
        </w:r>
      </w:hyperlink>
    </w:p>
    <w:p w:rsidR="00B77DE2" w:rsidRDefault="00B77DE2">
      <w:pPr>
        <w:pStyle w:val="TOC2"/>
        <w:rPr>
          <w:rFonts w:asciiTheme="minorHAnsi" w:eastAsiaTheme="minorEastAsia" w:hAnsiTheme="minorHAnsi" w:cstheme="minorBidi"/>
          <w:noProof/>
        </w:rPr>
      </w:pPr>
      <w:hyperlink w:anchor="_Toc382491720" w:history="1">
        <w:r w:rsidRPr="003E1A99">
          <w:rPr>
            <w:rStyle w:val="Hyperlink"/>
            <w:noProof/>
          </w:rPr>
          <w:t>3.5.</w:t>
        </w:r>
        <w:r>
          <w:rPr>
            <w:rFonts w:asciiTheme="minorHAnsi" w:eastAsiaTheme="minorEastAsia" w:hAnsiTheme="minorHAnsi" w:cstheme="minorBidi"/>
            <w:noProof/>
          </w:rPr>
          <w:tab/>
        </w:r>
        <w:r w:rsidRPr="003E1A99">
          <w:rPr>
            <w:rStyle w:val="Hyperlink"/>
            <w:noProof/>
          </w:rPr>
          <w:t>System Features:</w:t>
        </w:r>
        <w:r>
          <w:rPr>
            <w:noProof/>
            <w:webHidden/>
          </w:rPr>
          <w:tab/>
        </w:r>
        <w:r>
          <w:rPr>
            <w:noProof/>
            <w:webHidden/>
          </w:rPr>
          <w:fldChar w:fldCharType="begin"/>
        </w:r>
        <w:r>
          <w:rPr>
            <w:noProof/>
            <w:webHidden/>
          </w:rPr>
          <w:instrText xml:space="preserve"> PAGEREF _Toc382491720 \h </w:instrText>
        </w:r>
        <w:r>
          <w:rPr>
            <w:noProof/>
            <w:webHidden/>
          </w:rPr>
        </w:r>
        <w:r>
          <w:rPr>
            <w:noProof/>
            <w:webHidden/>
          </w:rPr>
          <w:fldChar w:fldCharType="separate"/>
        </w:r>
        <w:r>
          <w:rPr>
            <w:noProof/>
            <w:webHidden/>
          </w:rPr>
          <w:t>16</w:t>
        </w:r>
        <w:r>
          <w:rPr>
            <w:noProof/>
            <w:webHidden/>
          </w:rPr>
          <w:fldChar w:fldCharType="end"/>
        </w:r>
      </w:hyperlink>
    </w:p>
    <w:p w:rsidR="00B77DE2" w:rsidRDefault="00B77DE2">
      <w:pPr>
        <w:pStyle w:val="TOC2"/>
        <w:rPr>
          <w:rFonts w:asciiTheme="minorHAnsi" w:eastAsiaTheme="minorEastAsia" w:hAnsiTheme="minorHAnsi" w:cstheme="minorBidi"/>
          <w:noProof/>
        </w:rPr>
      </w:pPr>
      <w:hyperlink w:anchor="_Toc382491721" w:history="1">
        <w:r w:rsidRPr="003E1A99">
          <w:rPr>
            <w:rStyle w:val="Hyperlink"/>
            <w:noProof/>
          </w:rPr>
          <w:t>3.6.</w:t>
        </w:r>
        <w:r>
          <w:rPr>
            <w:rFonts w:asciiTheme="minorHAnsi" w:eastAsiaTheme="minorEastAsia" w:hAnsiTheme="minorHAnsi" w:cstheme="minorBidi"/>
            <w:noProof/>
          </w:rPr>
          <w:tab/>
        </w:r>
        <w:r w:rsidRPr="003E1A99">
          <w:rPr>
            <w:rStyle w:val="Hyperlink"/>
            <w:noProof/>
          </w:rPr>
          <w:t>Performance:</w:t>
        </w:r>
        <w:r>
          <w:rPr>
            <w:noProof/>
            <w:webHidden/>
          </w:rPr>
          <w:tab/>
        </w:r>
        <w:r>
          <w:rPr>
            <w:noProof/>
            <w:webHidden/>
          </w:rPr>
          <w:fldChar w:fldCharType="begin"/>
        </w:r>
        <w:r>
          <w:rPr>
            <w:noProof/>
            <w:webHidden/>
          </w:rPr>
          <w:instrText xml:space="preserve"> PAGEREF _Toc382491721 \h </w:instrText>
        </w:r>
        <w:r>
          <w:rPr>
            <w:noProof/>
            <w:webHidden/>
          </w:rPr>
        </w:r>
        <w:r>
          <w:rPr>
            <w:noProof/>
            <w:webHidden/>
          </w:rPr>
          <w:fldChar w:fldCharType="separate"/>
        </w:r>
        <w:r>
          <w:rPr>
            <w:noProof/>
            <w:webHidden/>
          </w:rPr>
          <w:t>16</w:t>
        </w:r>
        <w:r>
          <w:rPr>
            <w:noProof/>
            <w:webHidden/>
          </w:rPr>
          <w:fldChar w:fldCharType="end"/>
        </w:r>
      </w:hyperlink>
    </w:p>
    <w:p w:rsidR="00B77DE2" w:rsidRDefault="00B77DE2">
      <w:pPr>
        <w:pStyle w:val="TOC2"/>
        <w:rPr>
          <w:rFonts w:asciiTheme="minorHAnsi" w:eastAsiaTheme="minorEastAsia" w:hAnsiTheme="minorHAnsi" w:cstheme="minorBidi"/>
          <w:noProof/>
        </w:rPr>
      </w:pPr>
      <w:hyperlink w:anchor="_Toc382491722" w:history="1">
        <w:r w:rsidRPr="003E1A99">
          <w:rPr>
            <w:rStyle w:val="Hyperlink"/>
            <w:noProof/>
          </w:rPr>
          <w:t>3.7.</w:t>
        </w:r>
        <w:r>
          <w:rPr>
            <w:rFonts w:asciiTheme="minorHAnsi" w:eastAsiaTheme="minorEastAsia" w:hAnsiTheme="minorHAnsi" w:cstheme="minorBidi"/>
            <w:noProof/>
          </w:rPr>
          <w:tab/>
        </w:r>
        <w:r w:rsidRPr="003E1A99">
          <w:rPr>
            <w:rStyle w:val="Hyperlink"/>
            <w:noProof/>
          </w:rPr>
          <w:t>Acceptance Criteria:</w:t>
        </w:r>
        <w:r>
          <w:rPr>
            <w:noProof/>
            <w:webHidden/>
          </w:rPr>
          <w:tab/>
        </w:r>
        <w:r>
          <w:rPr>
            <w:noProof/>
            <w:webHidden/>
          </w:rPr>
          <w:fldChar w:fldCharType="begin"/>
        </w:r>
        <w:r>
          <w:rPr>
            <w:noProof/>
            <w:webHidden/>
          </w:rPr>
          <w:instrText xml:space="preserve"> PAGEREF _Toc382491722 \h </w:instrText>
        </w:r>
        <w:r>
          <w:rPr>
            <w:noProof/>
            <w:webHidden/>
          </w:rPr>
        </w:r>
        <w:r>
          <w:rPr>
            <w:noProof/>
            <w:webHidden/>
          </w:rPr>
          <w:fldChar w:fldCharType="separate"/>
        </w:r>
        <w:r>
          <w:rPr>
            <w:noProof/>
            <w:webHidden/>
          </w:rPr>
          <w:t>17</w:t>
        </w:r>
        <w:r>
          <w:rPr>
            <w:noProof/>
            <w:webHidden/>
          </w:rPr>
          <w:fldChar w:fldCharType="end"/>
        </w:r>
      </w:hyperlink>
    </w:p>
    <w:p w:rsidR="00B77DE2" w:rsidRDefault="00B77DE2">
      <w:pPr>
        <w:pStyle w:val="TOC2"/>
        <w:rPr>
          <w:rFonts w:asciiTheme="minorHAnsi" w:eastAsiaTheme="minorEastAsia" w:hAnsiTheme="minorHAnsi" w:cstheme="minorBidi"/>
          <w:noProof/>
        </w:rPr>
      </w:pPr>
      <w:hyperlink w:anchor="_Toc382491723" w:history="1">
        <w:r w:rsidRPr="003E1A99">
          <w:rPr>
            <w:rStyle w:val="Hyperlink"/>
            <w:noProof/>
          </w:rPr>
          <w:t>3.8.</w:t>
        </w:r>
        <w:r>
          <w:rPr>
            <w:rFonts w:asciiTheme="minorHAnsi" w:eastAsiaTheme="minorEastAsia" w:hAnsiTheme="minorHAnsi" w:cstheme="minorBidi"/>
            <w:noProof/>
          </w:rPr>
          <w:tab/>
        </w:r>
        <w:r w:rsidRPr="003E1A99">
          <w:rPr>
            <w:rStyle w:val="Hyperlink"/>
            <w:noProof/>
          </w:rPr>
          <w:t>Logical Database Requirements:</w:t>
        </w:r>
        <w:r>
          <w:rPr>
            <w:noProof/>
            <w:webHidden/>
          </w:rPr>
          <w:tab/>
        </w:r>
        <w:r>
          <w:rPr>
            <w:noProof/>
            <w:webHidden/>
          </w:rPr>
          <w:fldChar w:fldCharType="begin"/>
        </w:r>
        <w:r>
          <w:rPr>
            <w:noProof/>
            <w:webHidden/>
          </w:rPr>
          <w:instrText xml:space="preserve"> PAGEREF _Toc382491723 \h </w:instrText>
        </w:r>
        <w:r>
          <w:rPr>
            <w:noProof/>
            <w:webHidden/>
          </w:rPr>
        </w:r>
        <w:r>
          <w:rPr>
            <w:noProof/>
            <w:webHidden/>
          </w:rPr>
          <w:fldChar w:fldCharType="separate"/>
        </w:r>
        <w:r>
          <w:rPr>
            <w:noProof/>
            <w:webHidden/>
          </w:rPr>
          <w:t>17</w:t>
        </w:r>
        <w:r>
          <w:rPr>
            <w:noProof/>
            <w:webHidden/>
          </w:rPr>
          <w:fldChar w:fldCharType="end"/>
        </w:r>
      </w:hyperlink>
    </w:p>
    <w:p w:rsidR="00B77DE2" w:rsidRDefault="00B77DE2">
      <w:pPr>
        <w:pStyle w:val="TOC2"/>
        <w:rPr>
          <w:rFonts w:asciiTheme="minorHAnsi" w:eastAsiaTheme="minorEastAsia" w:hAnsiTheme="minorHAnsi" w:cstheme="minorBidi"/>
          <w:noProof/>
        </w:rPr>
      </w:pPr>
      <w:hyperlink w:anchor="_Toc382491724" w:history="1">
        <w:r w:rsidRPr="003E1A99">
          <w:rPr>
            <w:rStyle w:val="Hyperlink"/>
            <w:noProof/>
          </w:rPr>
          <w:t>3.9.</w:t>
        </w:r>
        <w:r>
          <w:rPr>
            <w:rFonts w:asciiTheme="minorHAnsi" w:eastAsiaTheme="minorEastAsia" w:hAnsiTheme="minorHAnsi" w:cstheme="minorBidi"/>
            <w:noProof/>
          </w:rPr>
          <w:tab/>
        </w:r>
        <w:r w:rsidRPr="003E1A99">
          <w:rPr>
            <w:rStyle w:val="Hyperlink"/>
            <w:noProof/>
          </w:rPr>
          <w:t>Compliance to Standards:</w:t>
        </w:r>
        <w:r>
          <w:rPr>
            <w:noProof/>
            <w:webHidden/>
          </w:rPr>
          <w:tab/>
        </w:r>
        <w:r>
          <w:rPr>
            <w:noProof/>
            <w:webHidden/>
          </w:rPr>
          <w:fldChar w:fldCharType="begin"/>
        </w:r>
        <w:r>
          <w:rPr>
            <w:noProof/>
            <w:webHidden/>
          </w:rPr>
          <w:instrText xml:space="preserve"> PAGEREF _Toc382491724 \h </w:instrText>
        </w:r>
        <w:r>
          <w:rPr>
            <w:noProof/>
            <w:webHidden/>
          </w:rPr>
        </w:r>
        <w:r>
          <w:rPr>
            <w:noProof/>
            <w:webHidden/>
          </w:rPr>
          <w:fldChar w:fldCharType="separate"/>
        </w:r>
        <w:r>
          <w:rPr>
            <w:noProof/>
            <w:webHidden/>
          </w:rPr>
          <w:t>17</w:t>
        </w:r>
        <w:r>
          <w:rPr>
            <w:noProof/>
            <w:webHidden/>
          </w:rPr>
          <w:fldChar w:fldCharType="end"/>
        </w:r>
      </w:hyperlink>
    </w:p>
    <w:p w:rsidR="00B77DE2" w:rsidRDefault="00B77DE2">
      <w:pPr>
        <w:pStyle w:val="TOC2"/>
        <w:rPr>
          <w:rFonts w:asciiTheme="minorHAnsi" w:eastAsiaTheme="minorEastAsia" w:hAnsiTheme="minorHAnsi" w:cstheme="minorBidi"/>
          <w:noProof/>
        </w:rPr>
      </w:pPr>
      <w:hyperlink w:anchor="_Toc382491725" w:history="1">
        <w:r w:rsidRPr="003E1A99">
          <w:rPr>
            <w:rStyle w:val="Hyperlink"/>
            <w:noProof/>
          </w:rPr>
          <w:t>3.10.</w:t>
        </w:r>
        <w:r>
          <w:rPr>
            <w:rFonts w:asciiTheme="minorHAnsi" w:eastAsiaTheme="minorEastAsia" w:hAnsiTheme="minorHAnsi" w:cstheme="minorBidi"/>
            <w:noProof/>
          </w:rPr>
          <w:tab/>
        </w:r>
        <w:r w:rsidRPr="003E1A99">
          <w:rPr>
            <w:rStyle w:val="Hyperlink"/>
            <w:noProof/>
          </w:rPr>
          <w:t>Software System Attributes:</w:t>
        </w:r>
        <w:r>
          <w:rPr>
            <w:noProof/>
            <w:webHidden/>
          </w:rPr>
          <w:tab/>
        </w:r>
        <w:r>
          <w:rPr>
            <w:noProof/>
            <w:webHidden/>
          </w:rPr>
          <w:fldChar w:fldCharType="begin"/>
        </w:r>
        <w:r>
          <w:rPr>
            <w:noProof/>
            <w:webHidden/>
          </w:rPr>
          <w:instrText xml:space="preserve"> PAGEREF _Toc382491725 \h </w:instrText>
        </w:r>
        <w:r>
          <w:rPr>
            <w:noProof/>
            <w:webHidden/>
          </w:rPr>
        </w:r>
        <w:r>
          <w:rPr>
            <w:noProof/>
            <w:webHidden/>
          </w:rPr>
          <w:fldChar w:fldCharType="separate"/>
        </w:r>
        <w:r>
          <w:rPr>
            <w:noProof/>
            <w:webHidden/>
          </w:rPr>
          <w:t>17</w:t>
        </w:r>
        <w:r>
          <w:rPr>
            <w:noProof/>
            <w:webHidden/>
          </w:rPr>
          <w:fldChar w:fldCharType="end"/>
        </w:r>
      </w:hyperlink>
    </w:p>
    <w:p w:rsidR="00B77DE2" w:rsidRDefault="00B77DE2">
      <w:pPr>
        <w:pStyle w:val="TOC3"/>
        <w:tabs>
          <w:tab w:val="left" w:pos="1320"/>
          <w:tab w:val="right" w:leader="dot" w:pos="9350"/>
        </w:tabs>
        <w:rPr>
          <w:rFonts w:asciiTheme="minorHAnsi" w:eastAsiaTheme="minorEastAsia" w:hAnsiTheme="minorHAnsi" w:cstheme="minorBidi"/>
          <w:noProof/>
        </w:rPr>
      </w:pPr>
      <w:hyperlink w:anchor="_Toc382491726" w:history="1">
        <w:r w:rsidRPr="003E1A99">
          <w:rPr>
            <w:rStyle w:val="Hyperlink"/>
            <w:noProof/>
          </w:rPr>
          <w:t>3.10.1.</w:t>
        </w:r>
        <w:r>
          <w:rPr>
            <w:rFonts w:asciiTheme="minorHAnsi" w:eastAsiaTheme="minorEastAsia" w:hAnsiTheme="minorHAnsi" w:cstheme="minorBidi"/>
            <w:noProof/>
          </w:rPr>
          <w:tab/>
        </w:r>
        <w:r w:rsidRPr="003E1A99">
          <w:rPr>
            <w:rStyle w:val="Hyperlink"/>
            <w:noProof/>
          </w:rPr>
          <w:t>Reliability:</w:t>
        </w:r>
        <w:r>
          <w:rPr>
            <w:noProof/>
            <w:webHidden/>
          </w:rPr>
          <w:tab/>
        </w:r>
        <w:r>
          <w:rPr>
            <w:noProof/>
            <w:webHidden/>
          </w:rPr>
          <w:fldChar w:fldCharType="begin"/>
        </w:r>
        <w:r>
          <w:rPr>
            <w:noProof/>
            <w:webHidden/>
          </w:rPr>
          <w:instrText xml:space="preserve"> PAGEREF _Toc382491726 \h </w:instrText>
        </w:r>
        <w:r>
          <w:rPr>
            <w:noProof/>
            <w:webHidden/>
          </w:rPr>
        </w:r>
        <w:r>
          <w:rPr>
            <w:noProof/>
            <w:webHidden/>
          </w:rPr>
          <w:fldChar w:fldCharType="separate"/>
        </w:r>
        <w:r>
          <w:rPr>
            <w:noProof/>
            <w:webHidden/>
          </w:rPr>
          <w:t>17</w:t>
        </w:r>
        <w:r>
          <w:rPr>
            <w:noProof/>
            <w:webHidden/>
          </w:rPr>
          <w:fldChar w:fldCharType="end"/>
        </w:r>
      </w:hyperlink>
    </w:p>
    <w:p w:rsidR="00B77DE2" w:rsidRDefault="00B77DE2">
      <w:pPr>
        <w:pStyle w:val="TOC3"/>
        <w:tabs>
          <w:tab w:val="left" w:pos="1320"/>
          <w:tab w:val="right" w:leader="dot" w:pos="9350"/>
        </w:tabs>
        <w:rPr>
          <w:rFonts w:asciiTheme="minorHAnsi" w:eastAsiaTheme="minorEastAsia" w:hAnsiTheme="minorHAnsi" w:cstheme="minorBidi"/>
          <w:noProof/>
        </w:rPr>
      </w:pPr>
      <w:hyperlink w:anchor="_Toc382491727" w:history="1">
        <w:r w:rsidRPr="003E1A99">
          <w:rPr>
            <w:rStyle w:val="Hyperlink"/>
            <w:noProof/>
          </w:rPr>
          <w:t>3.10.2.</w:t>
        </w:r>
        <w:r>
          <w:rPr>
            <w:rFonts w:asciiTheme="minorHAnsi" w:eastAsiaTheme="minorEastAsia" w:hAnsiTheme="minorHAnsi" w:cstheme="minorBidi"/>
            <w:noProof/>
          </w:rPr>
          <w:tab/>
        </w:r>
        <w:r w:rsidRPr="003E1A99">
          <w:rPr>
            <w:rStyle w:val="Hyperlink"/>
            <w:noProof/>
          </w:rPr>
          <w:t>Availability:</w:t>
        </w:r>
        <w:r>
          <w:rPr>
            <w:noProof/>
            <w:webHidden/>
          </w:rPr>
          <w:tab/>
        </w:r>
        <w:r>
          <w:rPr>
            <w:noProof/>
            <w:webHidden/>
          </w:rPr>
          <w:fldChar w:fldCharType="begin"/>
        </w:r>
        <w:r>
          <w:rPr>
            <w:noProof/>
            <w:webHidden/>
          </w:rPr>
          <w:instrText xml:space="preserve"> PAGEREF _Toc382491727 \h </w:instrText>
        </w:r>
        <w:r>
          <w:rPr>
            <w:noProof/>
            <w:webHidden/>
          </w:rPr>
        </w:r>
        <w:r>
          <w:rPr>
            <w:noProof/>
            <w:webHidden/>
          </w:rPr>
          <w:fldChar w:fldCharType="separate"/>
        </w:r>
        <w:r>
          <w:rPr>
            <w:noProof/>
            <w:webHidden/>
          </w:rPr>
          <w:t>18</w:t>
        </w:r>
        <w:r>
          <w:rPr>
            <w:noProof/>
            <w:webHidden/>
          </w:rPr>
          <w:fldChar w:fldCharType="end"/>
        </w:r>
      </w:hyperlink>
    </w:p>
    <w:p w:rsidR="00B77DE2" w:rsidRDefault="00B77DE2">
      <w:pPr>
        <w:pStyle w:val="TOC3"/>
        <w:tabs>
          <w:tab w:val="left" w:pos="1320"/>
          <w:tab w:val="right" w:leader="dot" w:pos="9350"/>
        </w:tabs>
        <w:rPr>
          <w:rFonts w:asciiTheme="minorHAnsi" w:eastAsiaTheme="minorEastAsia" w:hAnsiTheme="minorHAnsi" w:cstheme="minorBidi"/>
          <w:noProof/>
        </w:rPr>
      </w:pPr>
      <w:hyperlink w:anchor="_Toc382491728" w:history="1">
        <w:r w:rsidRPr="003E1A99">
          <w:rPr>
            <w:rStyle w:val="Hyperlink"/>
            <w:noProof/>
          </w:rPr>
          <w:t>3.10.3.</w:t>
        </w:r>
        <w:r>
          <w:rPr>
            <w:rFonts w:asciiTheme="minorHAnsi" w:eastAsiaTheme="minorEastAsia" w:hAnsiTheme="minorHAnsi" w:cstheme="minorBidi"/>
            <w:noProof/>
          </w:rPr>
          <w:tab/>
        </w:r>
        <w:r w:rsidRPr="003E1A99">
          <w:rPr>
            <w:rStyle w:val="Hyperlink"/>
            <w:noProof/>
          </w:rPr>
          <w:t>Security:</w:t>
        </w:r>
        <w:r>
          <w:rPr>
            <w:noProof/>
            <w:webHidden/>
          </w:rPr>
          <w:tab/>
        </w:r>
        <w:r>
          <w:rPr>
            <w:noProof/>
            <w:webHidden/>
          </w:rPr>
          <w:fldChar w:fldCharType="begin"/>
        </w:r>
        <w:r>
          <w:rPr>
            <w:noProof/>
            <w:webHidden/>
          </w:rPr>
          <w:instrText xml:space="preserve"> PAGEREF _Toc382491728 \h </w:instrText>
        </w:r>
        <w:r>
          <w:rPr>
            <w:noProof/>
            <w:webHidden/>
          </w:rPr>
        </w:r>
        <w:r>
          <w:rPr>
            <w:noProof/>
            <w:webHidden/>
          </w:rPr>
          <w:fldChar w:fldCharType="separate"/>
        </w:r>
        <w:r>
          <w:rPr>
            <w:noProof/>
            <w:webHidden/>
          </w:rPr>
          <w:t>18</w:t>
        </w:r>
        <w:r>
          <w:rPr>
            <w:noProof/>
            <w:webHidden/>
          </w:rPr>
          <w:fldChar w:fldCharType="end"/>
        </w:r>
      </w:hyperlink>
    </w:p>
    <w:p w:rsidR="00B77DE2" w:rsidRDefault="00B77DE2">
      <w:pPr>
        <w:pStyle w:val="TOC3"/>
        <w:tabs>
          <w:tab w:val="left" w:pos="1320"/>
          <w:tab w:val="right" w:leader="dot" w:pos="9350"/>
        </w:tabs>
        <w:rPr>
          <w:rFonts w:asciiTheme="minorHAnsi" w:eastAsiaTheme="minorEastAsia" w:hAnsiTheme="minorHAnsi" w:cstheme="minorBidi"/>
          <w:noProof/>
        </w:rPr>
      </w:pPr>
      <w:hyperlink w:anchor="_Toc382491729" w:history="1">
        <w:r w:rsidRPr="003E1A99">
          <w:rPr>
            <w:rStyle w:val="Hyperlink"/>
            <w:noProof/>
          </w:rPr>
          <w:t>3.10.4.</w:t>
        </w:r>
        <w:r>
          <w:rPr>
            <w:rFonts w:asciiTheme="minorHAnsi" w:eastAsiaTheme="minorEastAsia" w:hAnsiTheme="minorHAnsi" w:cstheme="minorBidi"/>
            <w:noProof/>
          </w:rPr>
          <w:tab/>
        </w:r>
        <w:r w:rsidRPr="003E1A99">
          <w:rPr>
            <w:rStyle w:val="Hyperlink"/>
            <w:noProof/>
          </w:rPr>
          <w:t>Maintainability:</w:t>
        </w:r>
        <w:r>
          <w:rPr>
            <w:noProof/>
            <w:webHidden/>
          </w:rPr>
          <w:tab/>
        </w:r>
        <w:r>
          <w:rPr>
            <w:noProof/>
            <w:webHidden/>
          </w:rPr>
          <w:fldChar w:fldCharType="begin"/>
        </w:r>
        <w:r>
          <w:rPr>
            <w:noProof/>
            <w:webHidden/>
          </w:rPr>
          <w:instrText xml:space="preserve"> PAGEREF _Toc382491729 \h </w:instrText>
        </w:r>
        <w:r>
          <w:rPr>
            <w:noProof/>
            <w:webHidden/>
          </w:rPr>
        </w:r>
        <w:r>
          <w:rPr>
            <w:noProof/>
            <w:webHidden/>
          </w:rPr>
          <w:fldChar w:fldCharType="separate"/>
        </w:r>
        <w:r>
          <w:rPr>
            <w:noProof/>
            <w:webHidden/>
          </w:rPr>
          <w:t>18</w:t>
        </w:r>
        <w:r>
          <w:rPr>
            <w:noProof/>
            <w:webHidden/>
          </w:rPr>
          <w:fldChar w:fldCharType="end"/>
        </w:r>
      </w:hyperlink>
    </w:p>
    <w:p w:rsidR="00B77DE2" w:rsidRDefault="00B77DE2">
      <w:pPr>
        <w:pStyle w:val="TOC3"/>
        <w:tabs>
          <w:tab w:val="left" w:pos="1320"/>
          <w:tab w:val="right" w:leader="dot" w:pos="9350"/>
        </w:tabs>
        <w:rPr>
          <w:rFonts w:asciiTheme="minorHAnsi" w:eastAsiaTheme="minorEastAsia" w:hAnsiTheme="minorHAnsi" w:cstheme="minorBidi"/>
          <w:noProof/>
        </w:rPr>
      </w:pPr>
      <w:hyperlink w:anchor="_Toc382491730" w:history="1">
        <w:r w:rsidRPr="003E1A99">
          <w:rPr>
            <w:rStyle w:val="Hyperlink"/>
            <w:noProof/>
          </w:rPr>
          <w:t>3.10.5.</w:t>
        </w:r>
        <w:r>
          <w:rPr>
            <w:rFonts w:asciiTheme="minorHAnsi" w:eastAsiaTheme="minorEastAsia" w:hAnsiTheme="minorHAnsi" w:cstheme="minorBidi"/>
            <w:noProof/>
          </w:rPr>
          <w:tab/>
        </w:r>
        <w:r w:rsidRPr="003E1A99">
          <w:rPr>
            <w:rStyle w:val="Hyperlink"/>
            <w:noProof/>
          </w:rPr>
          <w:t>Portability:</w:t>
        </w:r>
        <w:r>
          <w:rPr>
            <w:noProof/>
            <w:webHidden/>
          </w:rPr>
          <w:tab/>
        </w:r>
        <w:r>
          <w:rPr>
            <w:noProof/>
            <w:webHidden/>
          </w:rPr>
          <w:fldChar w:fldCharType="begin"/>
        </w:r>
        <w:r>
          <w:rPr>
            <w:noProof/>
            <w:webHidden/>
          </w:rPr>
          <w:instrText xml:space="preserve"> PAGEREF _Toc382491730 \h </w:instrText>
        </w:r>
        <w:r>
          <w:rPr>
            <w:noProof/>
            <w:webHidden/>
          </w:rPr>
        </w:r>
        <w:r>
          <w:rPr>
            <w:noProof/>
            <w:webHidden/>
          </w:rPr>
          <w:fldChar w:fldCharType="separate"/>
        </w:r>
        <w:r>
          <w:rPr>
            <w:noProof/>
            <w:webHidden/>
          </w:rPr>
          <w:t>18</w:t>
        </w:r>
        <w:r>
          <w:rPr>
            <w:noProof/>
            <w:webHidden/>
          </w:rPr>
          <w:fldChar w:fldCharType="end"/>
        </w:r>
      </w:hyperlink>
    </w:p>
    <w:p w:rsidR="00B77DE2" w:rsidRDefault="00B77DE2">
      <w:pPr>
        <w:pStyle w:val="TOC3"/>
        <w:tabs>
          <w:tab w:val="left" w:pos="1320"/>
          <w:tab w:val="right" w:leader="dot" w:pos="9350"/>
        </w:tabs>
        <w:rPr>
          <w:rFonts w:asciiTheme="minorHAnsi" w:eastAsiaTheme="minorEastAsia" w:hAnsiTheme="minorHAnsi" w:cstheme="minorBidi"/>
          <w:noProof/>
        </w:rPr>
      </w:pPr>
      <w:hyperlink w:anchor="_Toc382491731" w:history="1">
        <w:r w:rsidRPr="003E1A99">
          <w:rPr>
            <w:rStyle w:val="Hyperlink"/>
            <w:noProof/>
          </w:rPr>
          <w:t>3.10.6.</w:t>
        </w:r>
        <w:r>
          <w:rPr>
            <w:rFonts w:asciiTheme="minorHAnsi" w:eastAsiaTheme="minorEastAsia" w:hAnsiTheme="minorHAnsi" w:cstheme="minorBidi"/>
            <w:noProof/>
          </w:rPr>
          <w:tab/>
        </w:r>
        <w:r w:rsidRPr="003E1A99">
          <w:rPr>
            <w:rStyle w:val="Hyperlink"/>
            <w:noProof/>
          </w:rPr>
          <w:t>Other Requirements:</w:t>
        </w:r>
        <w:r>
          <w:rPr>
            <w:noProof/>
            <w:webHidden/>
          </w:rPr>
          <w:tab/>
        </w:r>
        <w:r>
          <w:rPr>
            <w:noProof/>
            <w:webHidden/>
          </w:rPr>
          <w:fldChar w:fldCharType="begin"/>
        </w:r>
        <w:r>
          <w:rPr>
            <w:noProof/>
            <w:webHidden/>
          </w:rPr>
          <w:instrText xml:space="preserve"> PAGEREF _Toc382491731 \h </w:instrText>
        </w:r>
        <w:r>
          <w:rPr>
            <w:noProof/>
            <w:webHidden/>
          </w:rPr>
        </w:r>
        <w:r>
          <w:rPr>
            <w:noProof/>
            <w:webHidden/>
          </w:rPr>
          <w:fldChar w:fldCharType="separate"/>
        </w:r>
        <w:r>
          <w:rPr>
            <w:noProof/>
            <w:webHidden/>
          </w:rPr>
          <w:t>18</w:t>
        </w:r>
        <w:r>
          <w:rPr>
            <w:noProof/>
            <w:webHidden/>
          </w:rPr>
          <w:fldChar w:fldCharType="end"/>
        </w:r>
      </w:hyperlink>
    </w:p>
    <w:p w:rsidR="00B77DE2" w:rsidRDefault="00B77DE2">
      <w:pPr>
        <w:pStyle w:val="TOC2"/>
        <w:rPr>
          <w:rFonts w:asciiTheme="minorHAnsi" w:eastAsiaTheme="minorEastAsia" w:hAnsiTheme="minorHAnsi" w:cstheme="minorBidi"/>
          <w:noProof/>
        </w:rPr>
      </w:pPr>
      <w:hyperlink w:anchor="_Toc382491732" w:history="1">
        <w:r w:rsidRPr="003E1A99">
          <w:rPr>
            <w:rStyle w:val="Hyperlink"/>
            <w:noProof/>
          </w:rPr>
          <w:t>3.11.</w:t>
        </w:r>
        <w:r>
          <w:rPr>
            <w:rFonts w:asciiTheme="minorHAnsi" w:eastAsiaTheme="minorEastAsia" w:hAnsiTheme="minorHAnsi" w:cstheme="minorBidi"/>
            <w:noProof/>
          </w:rPr>
          <w:tab/>
        </w:r>
        <w:r w:rsidRPr="003E1A99">
          <w:rPr>
            <w:rStyle w:val="Hyperlink"/>
            <w:noProof/>
          </w:rPr>
          <w:t>Project Specific Requirements:</w:t>
        </w:r>
        <w:r>
          <w:rPr>
            <w:noProof/>
            <w:webHidden/>
          </w:rPr>
          <w:tab/>
        </w:r>
        <w:r>
          <w:rPr>
            <w:noProof/>
            <w:webHidden/>
          </w:rPr>
          <w:fldChar w:fldCharType="begin"/>
        </w:r>
        <w:r>
          <w:rPr>
            <w:noProof/>
            <w:webHidden/>
          </w:rPr>
          <w:instrText xml:space="preserve"> PAGEREF _Toc382491732 \h </w:instrText>
        </w:r>
        <w:r>
          <w:rPr>
            <w:noProof/>
            <w:webHidden/>
          </w:rPr>
        </w:r>
        <w:r>
          <w:rPr>
            <w:noProof/>
            <w:webHidden/>
          </w:rPr>
          <w:fldChar w:fldCharType="separate"/>
        </w:r>
        <w:r>
          <w:rPr>
            <w:noProof/>
            <w:webHidden/>
          </w:rPr>
          <w:t>19</w:t>
        </w:r>
        <w:r>
          <w:rPr>
            <w:noProof/>
            <w:webHidden/>
          </w:rPr>
          <w:fldChar w:fldCharType="end"/>
        </w:r>
      </w:hyperlink>
    </w:p>
    <w:p w:rsidR="00B77DE2" w:rsidRDefault="00B77DE2">
      <w:pPr>
        <w:pStyle w:val="TOC3"/>
        <w:tabs>
          <w:tab w:val="left" w:pos="1320"/>
          <w:tab w:val="right" w:leader="dot" w:pos="9350"/>
        </w:tabs>
        <w:rPr>
          <w:rFonts w:asciiTheme="minorHAnsi" w:eastAsiaTheme="minorEastAsia" w:hAnsiTheme="minorHAnsi" w:cstheme="minorBidi"/>
          <w:noProof/>
        </w:rPr>
      </w:pPr>
      <w:hyperlink w:anchor="_Toc382491733" w:history="1">
        <w:r w:rsidRPr="003E1A99">
          <w:rPr>
            <w:rStyle w:val="Hyperlink"/>
            <w:noProof/>
          </w:rPr>
          <w:t>3.11.1.</w:t>
        </w:r>
        <w:r>
          <w:rPr>
            <w:rFonts w:asciiTheme="minorHAnsi" w:eastAsiaTheme="minorEastAsia" w:hAnsiTheme="minorHAnsi" w:cstheme="minorBidi"/>
            <w:noProof/>
          </w:rPr>
          <w:tab/>
        </w:r>
        <w:r w:rsidRPr="003E1A99">
          <w:rPr>
            <w:rStyle w:val="Hyperlink"/>
            <w:noProof/>
          </w:rPr>
          <w:t>System Mode:</w:t>
        </w:r>
        <w:r>
          <w:rPr>
            <w:noProof/>
            <w:webHidden/>
          </w:rPr>
          <w:tab/>
        </w:r>
        <w:r>
          <w:rPr>
            <w:noProof/>
            <w:webHidden/>
          </w:rPr>
          <w:fldChar w:fldCharType="begin"/>
        </w:r>
        <w:r>
          <w:rPr>
            <w:noProof/>
            <w:webHidden/>
          </w:rPr>
          <w:instrText xml:space="preserve"> PAGEREF _Toc382491733 \h </w:instrText>
        </w:r>
        <w:r>
          <w:rPr>
            <w:noProof/>
            <w:webHidden/>
          </w:rPr>
        </w:r>
        <w:r>
          <w:rPr>
            <w:noProof/>
            <w:webHidden/>
          </w:rPr>
          <w:fldChar w:fldCharType="separate"/>
        </w:r>
        <w:r>
          <w:rPr>
            <w:noProof/>
            <w:webHidden/>
          </w:rPr>
          <w:t>19</w:t>
        </w:r>
        <w:r>
          <w:rPr>
            <w:noProof/>
            <w:webHidden/>
          </w:rPr>
          <w:fldChar w:fldCharType="end"/>
        </w:r>
      </w:hyperlink>
    </w:p>
    <w:p w:rsidR="00B77DE2" w:rsidRDefault="00B77DE2">
      <w:pPr>
        <w:pStyle w:val="TOC3"/>
        <w:tabs>
          <w:tab w:val="left" w:pos="1320"/>
          <w:tab w:val="right" w:leader="dot" w:pos="9350"/>
        </w:tabs>
        <w:rPr>
          <w:rFonts w:asciiTheme="minorHAnsi" w:eastAsiaTheme="minorEastAsia" w:hAnsiTheme="minorHAnsi" w:cstheme="minorBidi"/>
          <w:noProof/>
        </w:rPr>
      </w:pPr>
      <w:hyperlink w:anchor="_Toc382491734" w:history="1">
        <w:r w:rsidRPr="003E1A99">
          <w:rPr>
            <w:rStyle w:val="Hyperlink"/>
            <w:noProof/>
          </w:rPr>
          <w:t>3.11.2.</w:t>
        </w:r>
        <w:r>
          <w:rPr>
            <w:rFonts w:asciiTheme="minorHAnsi" w:eastAsiaTheme="minorEastAsia" w:hAnsiTheme="minorHAnsi" w:cstheme="minorBidi"/>
            <w:noProof/>
          </w:rPr>
          <w:tab/>
        </w:r>
        <w:r w:rsidRPr="003E1A99">
          <w:rPr>
            <w:rStyle w:val="Hyperlink"/>
            <w:noProof/>
          </w:rPr>
          <w:t>User Class:</w:t>
        </w:r>
        <w:r>
          <w:rPr>
            <w:noProof/>
            <w:webHidden/>
          </w:rPr>
          <w:tab/>
        </w:r>
        <w:r>
          <w:rPr>
            <w:noProof/>
            <w:webHidden/>
          </w:rPr>
          <w:fldChar w:fldCharType="begin"/>
        </w:r>
        <w:r>
          <w:rPr>
            <w:noProof/>
            <w:webHidden/>
          </w:rPr>
          <w:instrText xml:space="preserve"> PAGEREF _Toc382491734 \h </w:instrText>
        </w:r>
        <w:r>
          <w:rPr>
            <w:noProof/>
            <w:webHidden/>
          </w:rPr>
        </w:r>
        <w:r>
          <w:rPr>
            <w:noProof/>
            <w:webHidden/>
          </w:rPr>
          <w:fldChar w:fldCharType="separate"/>
        </w:r>
        <w:r>
          <w:rPr>
            <w:noProof/>
            <w:webHidden/>
          </w:rPr>
          <w:t>19</w:t>
        </w:r>
        <w:r>
          <w:rPr>
            <w:noProof/>
            <w:webHidden/>
          </w:rPr>
          <w:fldChar w:fldCharType="end"/>
        </w:r>
      </w:hyperlink>
    </w:p>
    <w:p w:rsidR="00B77DE2" w:rsidRDefault="00B77DE2">
      <w:pPr>
        <w:pStyle w:val="TOC3"/>
        <w:tabs>
          <w:tab w:val="left" w:pos="1320"/>
          <w:tab w:val="right" w:leader="dot" w:pos="9350"/>
        </w:tabs>
        <w:rPr>
          <w:rFonts w:asciiTheme="minorHAnsi" w:eastAsiaTheme="minorEastAsia" w:hAnsiTheme="minorHAnsi" w:cstheme="minorBidi"/>
          <w:noProof/>
        </w:rPr>
      </w:pPr>
      <w:hyperlink w:anchor="_Toc382491735" w:history="1">
        <w:r w:rsidRPr="003E1A99">
          <w:rPr>
            <w:rStyle w:val="Hyperlink"/>
            <w:noProof/>
          </w:rPr>
          <w:t>3.11.3.</w:t>
        </w:r>
        <w:r>
          <w:rPr>
            <w:rFonts w:asciiTheme="minorHAnsi" w:eastAsiaTheme="minorEastAsia" w:hAnsiTheme="minorHAnsi" w:cstheme="minorBidi"/>
            <w:noProof/>
          </w:rPr>
          <w:tab/>
        </w:r>
        <w:r w:rsidRPr="003E1A99">
          <w:rPr>
            <w:rStyle w:val="Hyperlink"/>
            <w:noProof/>
          </w:rPr>
          <w:t>Objects:</w:t>
        </w:r>
        <w:r>
          <w:rPr>
            <w:noProof/>
            <w:webHidden/>
          </w:rPr>
          <w:tab/>
        </w:r>
        <w:r>
          <w:rPr>
            <w:noProof/>
            <w:webHidden/>
          </w:rPr>
          <w:fldChar w:fldCharType="begin"/>
        </w:r>
        <w:r>
          <w:rPr>
            <w:noProof/>
            <w:webHidden/>
          </w:rPr>
          <w:instrText xml:space="preserve"> PAGEREF _Toc382491735 \h </w:instrText>
        </w:r>
        <w:r>
          <w:rPr>
            <w:noProof/>
            <w:webHidden/>
          </w:rPr>
        </w:r>
        <w:r>
          <w:rPr>
            <w:noProof/>
            <w:webHidden/>
          </w:rPr>
          <w:fldChar w:fldCharType="separate"/>
        </w:r>
        <w:r>
          <w:rPr>
            <w:noProof/>
            <w:webHidden/>
          </w:rPr>
          <w:t>19</w:t>
        </w:r>
        <w:r>
          <w:rPr>
            <w:noProof/>
            <w:webHidden/>
          </w:rPr>
          <w:fldChar w:fldCharType="end"/>
        </w:r>
      </w:hyperlink>
    </w:p>
    <w:p w:rsidR="00B77DE2" w:rsidRDefault="00B77DE2">
      <w:pPr>
        <w:pStyle w:val="TOC3"/>
        <w:tabs>
          <w:tab w:val="left" w:pos="1320"/>
          <w:tab w:val="right" w:leader="dot" w:pos="9350"/>
        </w:tabs>
        <w:rPr>
          <w:rFonts w:asciiTheme="minorHAnsi" w:eastAsiaTheme="minorEastAsia" w:hAnsiTheme="minorHAnsi" w:cstheme="minorBidi"/>
          <w:noProof/>
        </w:rPr>
      </w:pPr>
      <w:hyperlink w:anchor="_Toc382491736" w:history="1">
        <w:r w:rsidRPr="003E1A99">
          <w:rPr>
            <w:rStyle w:val="Hyperlink"/>
            <w:noProof/>
          </w:rPr>
          <w:t>3.11.4.</w:t>
        </w:r>
        <w:r>
          <w:rPr>
            <w:rFonts w:asciiTheme="minorHAnsi" w:eastAsiaTheme="minorEastAsia" w:hAnsiTheme="minorHAnsi" w:cstheme="minorBidi"/>
            <w:noProof/>
          </w:rPr>
          <w:tab/>
        </w:r>
        <w:r w:rsidRPr="003E1A99">
          <w:rPr>
            <w:rStyle w:val="Hyperlink"/>
            <w:noProof/>
          </w:rPr>
          <w:t>Features:</w:t>
        </w:r>
        <w:r>
          <w:rPr>
            <w:noProof/>
            <w:webHidden/>
          </w:rPr>
          <w:tab/>
        </w:r>
        <w:r>
          <w:rPr>
            <w:noProof/>
            <w:webHidden/>
          </w:rPr>
          <w:fldChar w:fldCharType="begin"/>
        </w:r>
        <w:r>
          <w:rPr>
            <w:noProof/>
            <w:webHidden/>
          </w:rPr>
          <w:instrText xml:space="preserve"> PAGEREF _Toc382491736 \h </w:instrText>
        </w:r>
        <w:r>
          <w:rPr>
            <w:noProof/>
            <w:webHidden/>
          </w:rPr>
        </w:r>
        <w:r>
          <w:rPr>
            <w:noProof/>
            <w:webHidden/>
          </w:rPr>
          <w:fldChar w:fldCharType="separate"/>
        </w:r>
        <w:r>
          <w:rPr>
            <w:noProof/>
            <w:webHidden/>
          </w:rPr>
          <w:t>19</w:t>
        </w:r>
        <w:r>
          <w:rPr>
            <w:noProof/>
            <w:webHidden/>
          </w:rPr>
          <w:fldChar w:fldCharType="end"/>
        </w:r>
      </w:hyperlink>
    </w:p>
    <w:p w:rsidR="00B77DE2" w:rsidRDefault="00B77DE2">
      <w:pPr>
        <w:pStyle w:val="TOC3"/>
        <w:tabs>
          <w:tab w:val="left" w:pos="1320"/>
          <w:tab w:val="right" w:leader="dot" w:pos="9350"/>
        </w:tabs>
        <w:rPr>
          <w:rFonts w:asciiTheme="minorHAnsi" w:eastAsiaTheme="minorEastAsia" w:hAnsiTheme="minorHAnsi" w:cstheme="minorBidi"/>
          <w:noProof/>
        </w:rPr>
      </w:pPr>
      <w:hyperlink w:anchor="_Toc382491737" w:history="1">
        <w:r w:rsidRPr="003E1A99">
          <w:rPr>
            <w:rStyle w:val="Hyperlink"/>
            <w:noProof/>
          </w:rPr>
          <w:t>3.11.5.</w:t>
        </w:r>
        <w:r>
          <w:rPr>
            <w:rFonts w:asciiTheme="minorHAnsi" w:eastAsiaTheme="minorEastAsia" w:hAnsiTheme="minorHAnsi" w:cstheme="minorBidi"/>
            <w:noProof/>
          </w:rPr>
          <w:tab/>
        </w:r>
        <w:r w:rsidRPr="003E1A99">
          <w:rPr>
            <w:rStyle w:val="Hyperlink"/>
            <w:noProof/>
          </w:rPr>
          <w:t>Implementation Schedule (Optional):</w:t>
        </w:r>
        <w:r>
          <w:rPr>
            <w:noProof/>
            <w:webHidden/>
          </w:rPr>
          <w:tab/>
        </w:r>
        <w:r>
          <w:rPr>
            <w:noProof/>
            <w:webHidden/>
          </w:rPr>
          <w:fldChar w:fldCharType="begin"/>
        </w:r>
        <w:r>
          <w:rPr>
            <w:noProof/>
            <w:webHidden/>
          </w:rPr>
          <w:instrText xml:space="preserve"> PAGEREF _Toc382491737 \h </w:instrText>
        </w:r>
        <w:r>
          <w:rPr>
            <w:noProof/>
            <w:webHidden/>
          </w:rPr>
        </w:r>
        <w:r>
          <w:rPr>
            <w:noProof/>
            <w:webHidden/>
          </w:rPr>
          <w:fldChar w:fldCharType="separate"/>
        </w:r>
        <w:r>
          <w:rPr>
            <w:noProof/>
            <w:webHidden/>
          </w:rPr>
          <w:t>19</w:t>
        </w:r>
        <w:r>
          <w:rPr>
            <w:noProof/>
            <w:webHidden/>
          </w:rPr>
          <w:fldChar w:fldCharType="end"/>
        </w:r>
      </w:hyperlink>
    </w:p>
    <w:p w:rsidR="00B77DE2" w:rsidRDefault="00B77DE2">
      <w:pPr>
        <w:pStyle w:val="TOC1"/>
        <w:tabs>
          <w:tab w:val="left" w:pos="440"/>
          <w:tab w:val="right" w:leader="dot" w:pos="9350"/>
        </w:tabs>
        <w:rPr>
          <w:rFonts w:asciiTheme="minorHAnsi" w:eastAsiaTheme="minorEastAsia" w:hAnsiTheme="minorHAnsi" w:cstheme="minorBidi"/>
          <w:noProof/>
        </w:rPr>
      </w:pPr>
      <w:hyperlink w:anchor="_Toc382491738" w:history="1">
        <w:r w:rsidRPr="003E1A99">
          <w:rPr>
            <w:rStyle w:val="Hyperlink"/>
            <w:noProof/>
          </w:rPr>
          <w:t>4.</w:t>
        </w:r>
        <w:r>
          <w:rPr>
            <w:rFonts w:asciiTheme="minorHAnsi" w:eastAsiaTheme="minorEastAsia" w:hAnsiTheme="minorHAnsi" w:cstheme="minorBidi"/>
            <w:noProof/>
          </w:rPr>
          <w:tab/>
        </w:r>
        <w:r w:rsidRPr="003E1A99">
          <w:rPr>
            <w:rStyle w:val="Hyperlink"/>
            <w:noProof/>
          </w:rPr>
          <w:t>Risk Assessment:</w:t>
        </w:r>
        <w:r>
          <w:rPr>
            <w:noProof/>
            <w:webHidden/>
          </w:rPr>
          <w:tab/>
        </w:r>
        <w:r>
          <w:rPr>
            <w:noProof/>
            <w:webHidden/>
          </w:rPr>
          <w:fldChar w:fldCharType="begin"/>
        </w:r>
        <w:r>
          <w:rPr>
            <w:noProof/>
            <w:webHidden/>
          </w:rPr>
          <w:instrText xml:space="preserve"> PAGEREF _Toc382491738 \h </w:instrText>
        </w:r>
        <w:r>
          <w:rPr>
            <w:noProof/>
            <w:webHidden/>
          </w:rPr>
        </w:r>
        <w:r>
          <w:rPr>
            <w:noProof/>
            <w:webHidden/>
          </w:rPr>
          <w:fldChar w:fldCharType="separate"/>
        </w:r>
        <w:r>
          <w:rPr>
            <w:noProof/>
            <w:webHidden/>
          </w:rPr>
          <w:t>19</w:t>
        </w:r>
        <w:r>
          <w:rPr>
            <w:noProof/>
            <w:webHidden/>
          </w:rPr>
          <w:fldChar w:fldCharType="end"/>
        </w:r>
      </w:hyperlink>
    </w:p>
    <w:p w:rsidR="00B77DE2" w:rsidRDefault="00B77DE2">
      <w:pPr>
        <w:pStyle w:val="TOC1"/>
        <w:tabs>
          <w:tab w:val="left" w:pos="440"/>
          <w:tab w:val="right" w:leader="dot" w:pos="9350"/>
        </w:tabs>
        <w:rPr>
          <w:rFonts w:asciiTheme="minorHAnsi" w:eastAsiaTheme="minorEastAsia" w:hAnsiTheme="minorHAnsi" w:cstheme="minorBidi"/>
          <w:noProof/>
        </w:rPr>
      </w:pPr>
      <w:hyperlink w:anchor="_Toc382491739" w:history="1">
        <w:r w:rsidRPr="003E1A99">
          <w:rPr>
            <w:rStyle w:val="Hyperlink"/>
            <w:noProof/>
          </w:rPr>
          <w:t>5.</w:t>
        </w:r>
        <w:r>
          <w:rPr>
            <w:rFonts w:asciiTheme="minorHAnsi" w:eastAsiaTheme="minorEastAsia" w:hAnsiTheme="minorHAnsi" w:cstheme="minorBidi"/>
            <w:noProof/>
          </w:rPr>
          <w:tab/>
        </w:r>
        <w:r w:rsidRPr="003E1A99">
          <w:rPr>
            <w:rStyle w:val="Hyperlink"/>
            <w:noProof/>
          </w:rPr>
          <w:t>Acceptance:</w:t>
        </w:r>
        <w:r>
          <w:rPr>
            <w:noProof/>
            <w:webHidden/>
          </w:rPr>
          <w:tab/>
        </w:r>
        <w:r>
          <w:rPr>
            <w:noProof/>
            <w:webHidden/>
          </w:rPr>
          <w:fldChar w:fldCharType="begin"/>
        </w:r>
        <w:r>
          <w:rPr>
            <w:noProof/>
            <w:webHidden/>
          </w:rPr>
          <w:instrText xml:space="preserve"> PAGEREF _Toc382491739 \h </w:instrText>
        </w:r>
        <w:r>
          <w:rPr>
            <w:noProof/>
            <w:webHidden/>
          </w:rPr>
        </w:r>
        <w:r>
          <w:rPr>
            <w:noProof/>
            <w:webHidden/>
          </w:rPr>
          <w:fldChar w:fldCharType="separate"/>
        </w:r>
        <w:r>
          <w:rPr>
            <w:noProof/>
            <w:webHidden/>
          </w:rPr>
          <w:t>20</w:t>
        </w:r>
        <w:r>
          <w:rPr>
            <w:noProof/>
            <w:webHidden/>
          </w:rPr>
          <w:fldChar w:fldCharType="end"/>
        </w:r>
      </w:hyperlink>
    </w:p>
    <w:p w:rsidR="00B77DE2" w:rsidRDefault="00B77DE2">
      <w:pPr>
        <w:pStyle w:val="TOC1"/>
        <w:tabs>
          <w:tab w:val="left" w:pos="440"/>
          <w:tab w:val="right" w:leader="dot" w:pos="9350"/>
        </w:tabs>
        <w:rPr>
          <w:rFonts w:asciiTheme="minorHAnsi" w:eastAsiaTheme="minorEastAsia" w:hAnsiTheme="minorHAnsi" w:cstheme="minorBidi"/>
          <w:noProof/>
        </w:rPr>
      </w:pPr>
      <w:hyperlink w:anchor="_Toc382491740" w:history="1">
        <w:r w:rsidRPr="003E1A99">
          <w:rPr>
            <w:rStyle w:val="Hyperlink"/>
            <w:noProof/>
          </w:rPr>
          <w:t>6.</w:t>
        </w:r>
        <w:r>
          <w:rPr>
            <w:rFonts w:asciiTheme="minorHAnsi" w:eastAsiaTheme="minorEastAsia" w:hAnsiTheme="minorHAnsi" w:cstheme="minorBidi"/>
            <w:noProof/>
          </w:rPr>
          <w:tab/>
        </w:r>
        <w:r w:rsidRPr="003E1A99">
          <w:rPr>
            <w:rStyle w:val="Hyperlink"/>
            <w:noProof/>
          </w:rPr>
          <w:t>References:</w:t>
        </w:r>
        <w:r>
          <w:rPr>
            <w:noProof/>
            <w:webHidden/>
          </w:rPr>
          <w:tab/>
        </w:r>
        <w:r>
          <w:rPr>
            <w:noProof/>
            <w:webHidden/>
          </w:rPr>
          <w:fldChar w:fldCharType="begin"/>
        </w:r>
        <w:r>
          <w:rPr>
            <w:noProof/>
            <w:webHidden/>
          </w:rPr>
          <w:instrText xml:space="preserve"> PAGEREF _Toc382491740 \h </w:instrText>
        </w:r>
        <w:r>
          <w:rPr>
            <w:noProof/>
            <w:webHidden/>
          </w:rPr>
        </w:r>
        <w:r>
          <w:rPr>
            <w:noProof/>
            <w:webHidden/>
          </w:rPr>
          <w:fldChar w:fldCharType="separate"/>
        </w:r>
        <w:r>
          <w:rPr>
            <w:noProof/>
            <w:webHidden/>
          </w:rPr>
          <w:t>20</w:t>
        </w:r>
        <w:r>
          <w:rPr>
            <w:noProof/>
            <w:webHidden/>
          </w:rPr>
          <w:fldChar w:fldCharType="end"/>
        </w:r>
      </w:hyperlink>
    </w:p>
    <w:p w:rsidR="0020627E" w:rsidRDefault="00D55939">
      <w:r>
        <w:fldChar w:fldCharType="end"/>
      </w:r>
    </w:p>
    <w:p w:rsidR="000D5999" w:rsidRDefault="00371663" w:rsidP="000D5999">
      <w:pPr>
        <w:pStyle w:val="BFNT"/>
        <w:rPr>
          <w:rFonts w:ascii="Book Antiqua" w:hAnsi="Book Antiqua"/>
          <w:b/>
          <w:u w:val="single"/>
        </w:rPr>
      </w:pPr>
      <w:r>
        <w:rPr>
          <w:rStyle w:val="BookTitle"/>
          <w:sz w:val="32"/>
        </w:rPr>
        <w:t xml:space="preserve"> </w:t>
      </w:r>
    </w:p>
    <w:p w:rsidR="000D5999" w:rsidRDefault="000D5999" w:rsidP="000D5999">
      <w:pPr>
        <w:pStyle w:val="BFNT"/>
        <w:rPr>
          <w:rFonts w:ascii="Book Antiqua" w:hAnsi="Book Antiqua"/>
          <w:b/>
          <w:u w:val="single"/>
        </w:rPr>
      </w:pPr>
    </w:p>
    <w:p w:rsidR="000D5999" w:rsidRDefault="000D5999" w:rsidP="000D5999">
      <w:pPr>
        <w:pStyle w:val="BFNT"/>
      </w:pPr>
      <w:r w:rsidRPr="00A21CD4">
        <w:rPr>
          <w:rFonts w:ascii="Book Antiqua" w:hAnsi="Book Antiqua"/>
          <w:b/>
          <w:u w:val="single"/>
        </w:rPr>
        <w:t>Copyright</w:t>
      </w:r>
    </w:p>
    <w:p w:rsidR="000D5999" w:rsidRDefault="000D5999" w:rsidP="000D5999">
      <w:pPr>
        <w:pStyle w:val="BFNT"/>
        <w:rPr>
          <w:rFonts w:cs="Arial"/>
          <w:i/>
          <w:iCs/>
        </w:rPr>
      </w:pPr>
      <w:r w:rsidRPr="00A21CD4">
        <w:rPr>
          <w:rFonts w:cs="Arial"/>
          <w:i/>
        </w:rPr>
        <w:t xml:space="preserve">No part of this volume may be reproduced or transmitted in any form or by any means electronic or mechanical including photocopying and recording or by any information storage or retrieval system except as may be expressly permitted by </w:t>
      </w:r>
      <w:r>
        <w:rPr>
          <w:rFonts w:cs="Arial"/>
          <w:i/>
          <w:iCs/>
        </w:rPr>
        <w:t>BLUEFROG</w:t>
      </w:r>
    </w:p>
    <w:p w:rsidR="00285766" w:rsidRPr="007659FD" w:rsidRDefault="00371663" w:rsidP="00000D9C">
      <w:pPr>
        <w:rPr>
          <w:b/>
          <w:sz w:val="32"/>
        </w:rPr>
      </w:pPr>
      <w:r>
        <w:rPr>
          <w:rStyle w:val="BookTitle"/>
          <w:sz w:val="32"/>
        </w:rPr>
        <w:br w:type="page"/>
      </w:r>
      <w:r w:rsidR="00285766" w:rsidRPr="007659FD">
        <w:rPr>
          <w:b/>
          <w:sz w:val="32"/>
        </w:rPr>
        <w:lastRenderedPageBreak/>
        <w:t>About the Document</w:t>
      </w:r>
    </w:p>
    <w:p w:rsidR="00285766" w:rsidRPr="007659FD" w:rsidRDefault="00285766" w:rsidP="00285766">
      <w:pPr>
        <w:pStyle w:val="BFNT"/>
        <w:spacing w:line="240" w:lineRule="auto"/>
        <w:rPr>
          <w:b/>
          <w:sz w:val="32"/>
        </w:rPr>
      </w:pPr>
      <w:r w:rsidRPr="007659FD">
        <w:rPr>
          <w:b/>
          <w:sz w:val="32"/>
        </w:rPr>
        <w:t>Document Template Control</w:t>
      </w:r>
    </w:p>
    <w:tbl>
      <w:tblPr>
        <w:tblW w:w="834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922"/>
        <w:gridCol w:w="1358"/>
        <w:gridCol w:w="981"/>
        <w:gridCol w:w="1041"/>
        <w:gridCol w:w="981"/>
        <w:gridCol w:w="1526"/>
        <w:gridCol w:w="1534"/>
      </w:tblGrid>
      <w:tr w:rsidR="00285766" w:rsidTr="00657BCD">
        <w:trPr>
          <w:tblHeader/>
        </w:trPr>
        <w:tc>
          <w:tcPr>
            <w:tcW w:w="922" w:type="dxa"/>
            <w:shd w:val="clear" w:color="auto" w:fill="C6D9F1"/>
            <w:tcMar>
              <w:top w:w="0" w:type="dxa"/>
              <w:left w:w="70" w:type="dxa"/>
              <w:bottom w:w="0" w:type="dxa"/>
              <w:right w:w="70" w:type="dxa"/>
            </w:tcMar>
            <w:hideMark/>
          </w:tcPr>
          <w:p w:rsidR="00285766" w:rsidRPr="00E8493F" w:rsidRDefault="00285766" w:rsidP="00657BCD">
            <w:pPr>
              <w:pStyle w:val="TableSmHeading0"/>
            </w:pPr>
            <w:r w:rsidRPr="00E8493F">
              <w:t>Ver. No.</w:t>
            </w:r>
          </w:p>
        </w:tc>
        <w:tc>
          <w:tcPr>
            <w:tcW w:w="1358" w:type="dxa"/>
            <w:shd w:val="clear" w:color="auto" w:fill="C6D9F1"/>
            <w:tcMar>
              <w:top w:w="0" w:type="dxa"/>
              <w:left w:w="70" w:type="dxa"/>
              <w:bottom w:w="0" w:type="dxa"/>
              <w:right w:w="70" w:type="dxa"/>
            </w:tcMar>
            <w:hideMark/>
          </w:tcPr>
          <w:p w:rsidR="00285766" w:rsidRPr="00E8493F" w:rsidRDefault="00285766" w:rsidP="00657BCD">
            <w:pPr>
              <w:pStyle w:val="TableSmHeading0"/>
            </w:pPr>
            <w:r w:rsidRPr="00E8493F">
              <w:t>Prepared By</w:t>
            </w:r>
          </w:p>
        </w:tc>
        <w:tc>
          <w:tcPr>
            <w:tcW w:w="981" w:type="dxa"/>
            <w:shd w:val="clear" w:color="auto" w:fill="C6D9F1"/>
            <w:tcMar>
              <w:top w:w="0" w:type="dxa"/>
              <w:left w:w="70" w:type="dxa"/>
              <w:bottom w:w="0" w:type="dxa"/>
              <w:right w:w="70" w:type="dxa"/>
            </w:tcMar>
            <w:hideMark/>
          </w:tcPr>
          <w:p w:rsidR="00285766" w:rsidRPr="00E8493F" w:rsidRDefault="00285766" w:rsidP="00657BCD">
            <w:pPr>
              <w:pStyle w:val="TableSmHeading0"/>
            </w:pPr>
            <w:r w:rsidRPr="00E8493F">
              <w:t>Reviewed By</w:t>
            </w:r>
          </w:p>
        </w:tc>
        <w:tc>
          <w:tcPr>
            <w:tcW w:w="1041" w:type="dxa"/>
            <w:shd w:val="clear" w:color="auto" w:fill="C6D9F1"/>
            <w:tcMar>
              <w:top w:w="0" w:type="dxa"/>
              <w:left w:w="70" w:type="dxa"/>
              <w:bottom w:w="0" w:type="dxa"/>
              <w:right w:w="70" w:type="dxa"/>
            </w:tcMar>
            <w:hideMark/>
          </w:tcPr>
          <w:p w:rsidR="00285766" w:rsidRPr="00E8493F" w:rsidRDefault="00285766" w:rsidP="00657BCD">
            <w:pPr>
              <w:pStyle w:val="TableSmHeading0"/>
            </w:pPr>
            <w:r w:rsidRPr="00E8493F">
              <w:t>Review date</w:t>
            </w:r>
          </w:p>
        </w:tc>
        <w:tc>
          <w:tcPr>
            <w:tcW w:w="981" w:type="dxa"/>
            <w:shd w:val="clear" w:color="auto" w:fill="C6D9F1"/>
            <w:tcMar>
              <w:top w:w="0" w:type="dxa"/>
              <w:left w:w="70" w:type="dxa"/>
              <w:bottom w:w="0" w:type="dxa"/>
              <w:right w:w="70" w:type="dxa"/>
            </w:tcMar>
            <w:hideMark/>
          </w:tcPr>
          <w:p w:rsidR="00285766" w:rsidRPr="00E8493F" w:rsidRDefault="00285766" w:rsidP="00657BCD">
            <w:pPr>
              <w:pStyle w:val="TableSmHeading0"/>
            </w:pPr>
            <w:r w:rsidRPr="00E8493F">
              <w:t>Approved By</w:t>
            </w:r>
          </w:p>
        </w:tc>
        <w:tc>
          <w:tcPr>
            <w:tcW w:w="1526" w:type="dxa"/>
            <w:shd w:val="clear" w:color="auto" w:fill="C6D9F1"/>
          </w:tcPr>
          <w:p w:rsidR="00285766" w:rsidRPr="00E8493F" w:rsidRDefault="00285766" w:rsidP="00657BCD">
            <w:pPr>
              <w:pStyle w:val="TableSmHeading0"/>
            </w:pPr>
            <w:r w:rsidRPr="00E8493F">
              <w:t>Approved Ver. Date</w:t>
            </w:r>
          </w:p>
        </w:tc>
        <w:tc>
          <w:tcPr>
            <w:tcW w:w="1534" w:type="dxa"/>
            <w:shd w:val="clear" w:color="auto" w:fill="C6D9F1"/>
            <w:tcMar>
              <w:top w:w="0" w:type="dxa"/>
              <w:left w:w="70" w:type="dxa"/>
              <w:bottom w:w="0" w:type="dxa"/>
              <w:right w:w="70" w:type="dxa"/>
            </w:tcMar>
            <w:hideMark/>
          </w:tcPr>
          <w:p w:rsidR="00285766" w:rsidRPr="00E8493F" w:rsidRDefault="00285766" w:rsidP="00657BCD">
            <w:pPr>
              <w:pStyle w:val="TableSmHeading0"/>
            </w:pPr>
            <w:r w:rsidRPr="00E8493F">
              <w:rPr>
                <w:rFonts w:ascii="Calibri" w:hAnsi="Calibri" w:cs="Calibri"/>
                <w:sz w:val="22"/>
              </w:rPr>
              <w:t>Change Description</w:t>
            </w:r>
          </w:p>
        </w:tc>
      </w:tr>
      <w:tr w:rsidR="00285766" w:rsidTr="00657BCD">
        <w:tc>
          <w:tcPr>
            <w:tcW w:w="922" w:type="dxa"/>
            <w:tcMar>
              <w:top w:w="0" w:type="dxa"/>
              <w:left w:w="70" w:type="dxa"/>
              <w:bottom w:w="0" w:type="dxa"/>
              <w:right w:w="70" w:type="dxa"/>
            </w:tcMar>
          </w:tcPr>
          <w:p w:rsidR="00285766" w:rsidRDefault="00285766" w:rsidP="00657BCD">
            <w:pPr>
              <w:pStyle w:val="TableMedium"/>
            </w:pPr>
            <w:r>
              <w:t>1.0</w:t>
            </w:r>
          </w:p>
        </w:tc>
        <w:tc>
          <w:tcPr>
            <w:tcW w:w="1358" w:type="dxa"/>
            <w:tcMar>
              <w:top w:w="0" w:type="dxa"/>
              <w:left w:w="70" w:type="dxa"/>
              <w:bottom w:w="0" w:type="dxa"/>
              <w:right w:w="70" w:type="dxa"/>
            </w:tcMar>
          </w:tcPr>
          <w:p w:rsidR="00285766" w:rsidRDefault="009C5C3F" w:rsidP="00657BCD">
            <w:pPr>
              <w:pStyle w:val="TableMedium"/>
            </w:pPr>
            <w:r>
              <w:t>Ravi chandra</w:t>
            </w:r>
          </w:p>
        </w:tc>
        <w:tc>
          <w:tcPr>
            <w:tcW w:w="981" w:type="dxa"/>
            <w:tcMar>
              <w:top w:w="0" w:type="dxa"/>
              <w:left w:w="70" w:type="dxa"/>
              <w:bottom w:w="0" w:type="dxa"/>
              <w:right w:w="70" w:type="dxa"/>
            </w:tcMar>
          </w:tcPr>
          <w:p w:rsidR="00285766" w:rsidRDefault="009C5C3F" w:rsidP="00657BCD">
            <w:pPr>
              <w:pStyle w:val="TableMedium"/>
            </w:pPr>
            <w:r>
              <w:t>Sujatha.G</w:t>
            </w:r>
          </w:p>
        </w:tc>
        <w:tc>
          <w:tcPr>
            <w:tcW w:w="1041" w:type="dxa"/>
            <w:tcMar>
              <w:top w:w="0" w:type="dxa"/>
              <w:left w:w="70" w:type="dxa"/>
              <w:bottom w:w="0" w:type="dxa"/>
              <w:right w:w="70" w:type="dxa"/>
            </w:tcMar>
          </w:tcPr>
          <w:p w:rsidR="00285766" w:rsidRDefault="009C5C3F" w:rsidP="00657BCD">
            <w:pPr>
              <w:pStyle w:val="TableMedium"/>
            </w:pPr>
            <w:r>
              <w:t>12.03.2014</w:t>
            </w:r>
          </w:p>
        </w:tc>
        <w:tc>
          <w:tcPr>
            <w:tcW w:w="981" w:type="dxa"/>
            <w:tcMar>
              <w:top w:w="0" w:type="dxa"/>
              <w:left w:w="70" w:type="dxa"/>
              <w:bottom w:w="0" w:type="dxa"/>
              <w:right w:w="70" w:type="dxa"/>
            </w:tcMar>
          </w:tcPr>
          <w:p w:rsidR="00285766" w:rsidRDefault="00285766" w:rsidP="00657BCD">
            <w:pPr>
              <w:pStyle w:val="TableMedium"/>
              <w:tabs>
                <w:tab w:val="left" w:pos="765"/>
              </w:tabs>
            </w:pPr>
            <w:r>
              <w:tab/>
            </w:r>
          </w:p>
        </w:tc>
        <w:tc>
          <w:tcPr>
            <w:tcW w:w="1526" w:type="dxa"/>
          </w:tcPr>
          <w:p w:rsidR="00285766" w:rsidRDefault="00285766" w:rsidP="00657BCD">
            <w:pPr>
              <w:pStyle w:val="TableMedium"/>
            </w:pPr>
          </w:p>
        </w:tc>
        <w:tc>
          <w:tcPr>
            <w:tcW w:w="1534" w:type="dxa"/>
            <w:tcMar>
              <w:top w:w="0" w:type="dxa"/>
              <w:left w:w="70" w:type="dxa"/>
              <w:bottom w:w="0" w:type="dxa"/>
              <w:right w:w="70" w:type="dxa"/>
            </w:tcMar>
          </w:tcPr>
          <w:p w:rsidR="00285766" w:rsidRDefault="00285766" w:rsidP="00657BCD">
            <w:pPr>
              <w:pStyle w:val="TableMedium"/>
            </w:pPr>
          </w:p>
        </w:tc>
      </w:tr>
      <w:tr w:rsidR="00285766" w:rsidTr="00657BCD">
        <w:tc>
          <w:tcPr>
            <w:tcW w:w="922" w:type="dxa"/>
            <w:tcMar>
              <w:top w:w="0" w:type="dxa"/>
              <w:left w:w="70" w:type="dxa"/>
              <w:bottom w:w="0" w:type="dxa"/>
              <w:right w:w="70" w:type="dxa"/>
            </w:tcMar>
          </w:tcPr>
          <w:p w:rsidR="00285766" w:rsidRDefault="00285766" w:rsidP="00657BCD">
            <w:pPr>
              <w:pStyle w:val="TableMedium"/>
            </w:pPr>
          </w:p>
        </w:tc>
        <w:tc>
          <w:tcPr>
            <w:tcW w:w="1358" w:type="dxa"/>
            <w:tcMar>
              <w:top w:w="0" w:type="dxa"/>
              <w:left w:w="70" w:type="dxa"/>
              <w:bottom w:w="0" w:type="dxa"/>
              <w:right w:w="70" w:type="dxa"/>
            </w:tcMar>
          </w:tcPr>
          <w:p w:rsidR="00285766" w:rsidRDefault="00285766" w:rsidP="00657BCD">
            <w:pPr>
              <w:pStyle w:val="TableMedium"/>
            </w:pPr>
          </w:p>
        </w:tc>
        <w:tc>
          <w:tcPr>
            <w:tcW w:w="981" w:type="dxa"/>
            <w:tcMar>
              <w:top w:w="0" w:type="dxa"/>
              <w:left w:w="70" w:type="dxa"/>
              <w:bottom w:w="0" w:type="dxa"/>
              <w:right w:w="70" w:type="dxa"/>
            </w:tcMar>
          </w:tcPr>
          <w:p w:rsidR="00285766" w:rsidRDefault="00285766" w:rsidP="00657BCD">
            <w:pPr>
              <w:pStyle w:val="TableMedium"/>
            </w:pPr>
          </w:p>
        </w:tc>
        <w:tc>
          <w:tcPr>
            <w:tcW w:w="1041" w:type="dxa"/>
            <w:tcMar>
              <w:top w:w="0" w:type="dxa"/>
              <w:left w:w="70" w:type="dxa"/>
              <w:bottom w:w="0" w:type="dxa"/>
              <w:right w:w="70" w:type="dxa"/>
            </w:tcMar>
          </w:tcPr>
          <w:p w:rsidR="00285766" w:rsidRDefault="00285766" w:rsidP="00657BCD">
            <w:pPr>
              <w:pStyle w:val="TableMedium"/>
            </w:pPr>
          </w:p>
        </w:tc>
        <w:tc>
          <w:tcPr>
            <w:tcW w:w="981" w:type="dxa"/>
            <w:tcMar>
              <w:top w:w="0" w:type="dxa"/>
              <w:left w:w="70" w:type="dxa"/>
              <w:bottom w:w="0" w:type="dxa"/>
              <w:right w:w="70" w:type="dxa"/>
            </w:tcMar>
          </w:tcPr>
          <w:p w:rsidR="00285766" w:rsidRDefault="00285766" w:rsidP="00657BCD">
            <w:pPr>
              <w:pStyle w:val="TableMedium"/>
            </w:pPr>
          </w:p>
        </w:tc>
        <w:tc>
          <w:tcPr>
            <w:tcW w:w="1526" w:type="dxa"/>
          </w:tcPr>
          <w:p w:rsidR="00285766" w:rsidRDefault="00285766" w:rsidP="00657BCD">
            <w:pPr>
              <w:pStyle w:val="TableMedium"/>
            </w:pPr>
          </w:p>
        </w:tc>
        <w:tc>
          <w:tcPr>
            <w:tcW w:w="1534" w:type="dxa"/>
            <w:tcMar>
              <w:top w:w="0" w:type="dxa"/>
              <w:left w:w="70" w:type="dxa"/>
              <w:bottom w:w="0" w:type="dxa"/>
              <w:right w:w="70" w:type="dxa"/>
            </w:tcMar>
          </w:tcPr>
          <w:p w:rsidR="00285766" w:rsidRDefault="00285766" w:rsidP="00657BCD">
            <w:pPr>
              <w:pStyle w:val="TableMedium"/>
            </w:pPr>
          </w:p>
        </w:tc>
      </w:tr>
    </w:tbl>
    <w:p w:rsidR="00091A84" w:rsidRPr="00091A84" w:rsidRDefault="00091A84" w:rsidP="00091A84">
      <w:pPr>
        <w:shd w:val="clear" w:color="auto" w:fill="FFFFFF"/>
        <w:spacing w:line="299" w:lineRule="atLeast"/>
        <w:ind w:left="1080"/>
        <w:rPr>
          <w:rFonts w:eastAsia="Times New Roman"/>
          <w:color w:val="000000"/>
          <w:lang w:val="en-IN" w:eastAsia="en-IN"/>
        </w:rPr>
      </w:pPr>
      <w:r w:rsidRPr="00091A84">
        <w:rPr>
          <w:rFonts w:eastAsia="Times New Roman"/>
          <w:color w:val="000000"/>
          <w:lang w:val="en-IN" w:eastAsia="en-IN"/>
        </w:rPr>
        <w:t> </w:t>
      </w:r>
    </w:p>
    <w:p w:rsidR="001D4E38" w:rsidRDefault="001D4E38" w:rsidP="001D4E38">
      <w:pPr>
        <w:pStyle w:val="BFMTH1"/>
      </w:pPr>
      <w:bookmarkStart w:id="0" w:name="_Toc309231723"/>
      <w:bookmarkStart w:id="1" w:name="_Toc382491699"/>
      <w:r>
        <w:t>Introduction:</w:t>
      </w:r>
      <w:bookmarkEnd w:id="0"/>
      <w:bookmarkEnd w:id="1"/>
    </w:p>
    <w:p w:rsidR="00143AE9" w:rsidRPr="0046415D" w:rsidRDefault="00143AE9" w:rsidP="00143AE9">
      <w:pPr>
        <w:pStyle w:val="BFNT"/>
        <w:rPr>
          <w:rFonts w:cs="Calibri"/>
        </w:rPr>
      </w:pPr>
      <w:bookmarkStart w:id="2" w:name="_Toc275167850"/>
      <w:bookmarkStart w:id="3" w:name="_Toc309231724"/>
      <w:r w:rsidRPr="0046415D">
        <w:t>NABARD has been instrumental in facilitating</w:t>
      </w:r>
      <w:r>
        <w:t xml:space="preserve"> </w:t>
      </w:r>
      <w:r w:rsidRPr="0046415D">
        <w:t>various activities under microfinance sector,</w:t>
      </w:r>
      <w:r>
        <w:t xml:space="preserve"> </w:t>
      </w:r>
      <w:r w:rsidRPr="0046415D">
        <w:t>involving all possible partners at the ground</w:t>
      </w:r>
      <w:r>
        <w:t xml:space="preserve"> </w:t>
      </w:r>
      <w:r w:rsidRPr="0046415D">
        <w:t>level in the field. NABARD has been</w:t>
      </w:r>
      <w:r>
        <w:t xml:space="preserve"> </w:t>
      </w:r>
      <w:r w:rsidRPr="0046415D">
        <w:t>encouraging voluntary agencies, bankers,</w:t>
      </w:r>
      <w:r>
        <w:t xml:space="preserve"> </w:t>
      </w:r>
      <w:r w:rsidRPr="0046415D">
        <w:t>socially spirited individuals, other formal</w:t>
      </w:r>
      <w:r>
        <w:t xml:space="preserve"> </w:t>
      </w:r>
      <w:r w:rsidRPr="0046415D">
        <w:t>and informal entities and also government</w:t>
      </w:r>
      <w:r>
        <w:t xml:space="preserve"> </w:t>
      </w:r>
      <w:r w:rsidRPr="0046415D">
        <w:t>functionaries to promote and nurture SHGs.</w:t>
      </w:r>
      <w:r>
        <w:t xml:space="preserve"> </w:t>
      </w:r>
      <w:r w:rsidRPr="0046415D">
        <w:t>The focus in this direction has been on training</w:t>
      </w:r>
      <w:r>
        <w:t xml:space="preserve"> </w:t>
      </w:r>
      <w:r w:rsidRPr="0046415D">
        <w:t>and capacity building of partners, promotional</w:t>
      </w:r>
      <w:r>
        <w:t xml:space="preserve"> </w:t>
      </w:r>
      <w:r w:rsidRPr="0046415D">
        <w:t>grant assistance to Self Help Promoting</w:t>
      </w:r>
      <w:r>
        <w:t xml:space="preserve"> </w:t>
      </w:r>
      <w:r w:rsidRPr="0046415D">
        <w:t>Status of Micro Finance in India 2009-2010</w:t>
      </w:r>
      <w:r>
        <w:t xml:space="preserve"> </w:t>
      </w:r>
      <w:r w:rsidRPr="0046415D">
        <w:t>Institutions (SHPIs), Revolving Fund Assistance (RFA) to MFIs, equity/ capital support to</w:t>
      </w:r>
      <w:r>
        <w:t xml:space="preserve"> </w:t>
      </w:r>
      <w:r w:rsidRPr="0046415D">
        <w:t xml:space="preserve">MFIs to supplement their financial resources and provision of 100 </w:t>
      </w:r>
      <w:r w:rsidRPr="0046415D">
        <w:rPr>
          <w:rFonts w:cs="Calibri"/>
        </w:rPr>
        <w:t>per cent refinance against bank loans provided by various banks for microfinance activities.</w:t>
      </w:r>
    </w:p>
    <w:p w:rsidR="00143AE9" w:rsidRPr="00E12A2C" w:rsidRDefault="00143AE9" w:rsidP="00143AE9">
      <w:pPr>
        <w:pStyle w:val="BFNT"/>
      </w:pPr>
      <w:r w:rsidRPr="00E12A2C">
        <w:t>The Fund is utilized to support interventions to eligible institutions and stakeholders. The major components of the assistance include promotional grant assistance to Self-Help Promoting Agencies, training and capacity building for microfinance clients and stakeholders of SHG - Bank Linkage Programme, funding support to MFIs, Management Information System (MIS) for microfinance, research, studies and publications.</w:t>
      </w:r>
    </w:p>
    <w:p w:rsidR="00143AE9" w:rsidRPr="00E12A2C" w:rsidRDefault="00143AE9" w:rsidP="00143AE9">
      <w:pPr>
        <w:pStyle w:val="BFNT"/>
      </w:pPr>
      <w:r>
        <w:t>T</w:t>
      </w:r>
      <w:r w:rsidRPr="00E12A2C">
        <w:t>raining and Capacity building</w:t>
      </w:r>
      <w:r>
        <w:t xml:space="preserve"> - </w:t>
      </w:r>
      <w:r w:rsidRPr="00E12A2C">
        <w:t>NABARD continued to</w:t>
      </w:r>
      <w:r>
        <w:t xml:space="preserve">  </w:t>
      </w:r>
      <w:r w:rsidRPr="00E12A2C">
        <w:t>organize / sponsor training</w:t>
      </w:r>
      <w:r>
        <w:t xml:space="preserve"> </w:t>
      </w:r>
      <w:r w:rsidRPr="00E12A2C">
        <w:t>programmes and exposure</w:t>
      </w:r>
      <w:r>
        <w:t xml:space="preserve"> </w:t>
      </w:r>
      <w:r w:rsidRPr="00E12A2C">
        <w:t>visits for the benefit of officials</w:t>
      </w:r>
      <w:r>
        <w:t xml:space="preserve"> </w:t>
      </w:r>
      <w:r w:rsidR="008833E8">
        <w:t>of banks, PIA</w:t>
      </w:r>
      <w:r w:rsidRPr="00E12A2C">
        <w:t>s, SHGs and</w:t>
      </w:r>
      <w:r>
        <w:t xml:space="preserve"> </w:t>
      </w:r>
      <w:r w:rsidRPr="00E12A2C">
        <w:t>government agencies to</w:t>
      </w:r>
      <w:r>
        <w:t xml:space="preserve"> </w:t>
      </w:r>
      <w:r w:rsidRPr="00E12A2C">
        <w:t>enhance their effectiveness</w:t>
      </w:r>
      <w:r>
        <w:t xml:space="preserve"> </w:t>
      </w:r>
      <w:r w:rsidRPr="00E12A2C">
        <w:t>in the field of microfinance.</w:t>
      </w:r>
      <w:r>
        <w:t xml:space="preserve"> </w:t>
      </w:r>
      <w:r w:rsidRPr="00E12A2C">
        <w:t>Training supplements and</w:t>
      </w:r>
      <w:r>
        <w:t xml:space="preserve"> </w:t>
      </w:r>
      <w:r w:rsidRPr="00E12A2C">
        <w:t>materials were supplied to</w:t>
      </w:r>
      <w:r>
        <w:t xml:space="preserve"> </w:t>
      </w:r>
      <w:r w:rsidRPr="00E12A2C">
        <w:t>banks and other agencies.</w:t>
      </w:r>
      <w:r>
        <w:t xml:space="preserve"> </w:t>
      </w:r>
      <w:r w:rsidRPr="00E12A2C">
        <w:t>Best practices and innovations</w:t>
      </w:r>
      <w:r>
        <w:t xml:space="preserve"> </w:t>
      </w:r>
      <w:r w:rsidRPr="00E12A2C">
        <w:t>of partner agencies were</w:t>
      </w:r>
      <w:r>
        <w:t xml:space="preserve"> </w:t>
      </w:r>
      <w:r w:rsidRPr="00E12A2C">
        <w:t>widely circulated among</w:t>
      </w:r>
      <w:r>
        <w:t xml:space="preserve"> </w:t>
      </w:r>
      <w:r w:rsidRPr="00E12A2C">
        <w:t>government agencies,</w:t>
      </w:r>
      <w:r>
        <w:t xml:space="preserve"> </w:t>
      </w:r>
      <w:r w:rsidRPr="00E12A2C">
        <w:t xml:space="preserve">banks and </w:t>
      </w:r>
      <w:r w:rsidR="00B85369">
        <w:t>PIA</w:t>
      </w:r>
      <w:r w:rsidRPr="00E12A2C">
        <w:t>s.</w:t>
      </w:r>
    </w:p>
    <w:p w:rsidR="00143AE9" w:rsidRPr="00CA1F57" w:rsidRDefault="00143AE9" w:rsidP="00E577A5">
      <w:pPr>
        <w:numPr>
          <w:ilvl w:val="0"/>
          <w:numId w:val="4"/>
        </w:numPr>
        <w:spacing w:after="0" w:line="276" w:lineRule="auto"/>
        <w:rPr>
          <w:szCs w:val="28"/>
        </w:rPr>
      </w:pPr>
      <w:r w:rsidRPr="00CA1F57">
        <w:rPr>
          <w:szCs w:val="28"/>
        </w:rPr>
        <w:lastRenderedPageBreak/>
        <w:t>To improve the assured annual income of the selected tribal families through Natural resource management (NRM) by developing orchards and Income generation activities (IGA)</w:t>
      </w:r>
    </w:p>
    <w:p w:rsidR="00143AE9" w:rsidRPr="00CA1F57" w:rsidRDefault="00143AE9" w:rsidP="00E577A5">
      <w:pPr>
        <w:numPr>
          <w:ilvl w:val="0"/>
          <w:numId w:val="4"/>
        </w:numPr>
        <w:spacing w:after="0" w:line="276" w:lineRule="auto"/>
        <w:rPr>
          <w:szCs w:val="28"/>
        </w:rPr>
      </w:pPr>
      <w:r w:rsidRPr="00CA1F57">
        <w:rPr>
          <w:szCs w:val="28"/>
        </w:rPr>
        <w:t xml:space="preserve">Formation and strengthening of village institutions for overall development of villages. </w:t>
      </w:r>
    </w:p>
    <w:p w:rsidR="00143AE9" w:rsidRPr="00CA1F57" w:rsidRDefault="00143AE9" w:rsidP="00E577A5">
      <w:pPr>
        <w:numPr>
          <w:ilvl w:val="0"/>
          <w:numId w:val="4"/>
        </w:numPr>
        <w:spacing w:after="0" w:line="276" w:lineRule="auto"/>
        <w:rPr>
          <w:szCs w:val="28"/>
        </w:rPr>
      </w:pPr>
      <w:r w:rsidRPr="00CA1F57">
        <w:rPr>
          <w:szCs w:val="28"/>
        </w:rPr>
        <w:t xml:space="preserve">Improved hygienic / health conditions of the community </w:t>
      </w:r>
    </w:p>
    <w:p w:rsidR="00143AE9" w:rsidRPr="00CA1F57" w:rsidRDefault="00143AE9" w:rsidP="00E577A5">
      <w:pPr>
        <w:numPr>
          <w:ilvl w:val="0"/>
          <w:numId w:val="4"/>
        </w:numPr>
        <w:spacing w:after="0" w:line="276" w:lineRule="auto"/>
        <w:rPr>
          <w:szCs w:val="28"/>
        </w:rPr>
      </w:pPr>
      <w:r w:rsidRPr="00CA1F57">
        <w:rPr>
          <w:szCs w:val="28"/>
        </w:rPr>
        <w:t>Women Development Community capacity building</w:t>
      </w:r>
    </w:p>
    <w:p w:rsidR="00143AE9" w:rsidRDefault="00143AE9" w:rsidP="00143AE9">
      <w:pPr>
        <w:spacing w:line="276" w:lineRule="auto"/>
        <w:ind w:left="1080"/>
        <w:rPr>
          <w:rStyle w:val="apple-style-span"/>
          <w:rFonts w:cs="Calibri"/>
        </w:rPr>
      </w:pPr>
    </w:p>
    <w:p w:rsidR="00143AE9" w:rsidRPr="00CA1F57" w:rsidRDefault="00143AE9" w:rsidP="00143AE9">
      <w:pPr>
        <w:spacing w:line="276" w:lineRule="auto"/>
        <w:ind w:left="1080"/>
        <w:rPr>
          <w:rStyle w:val="apple-style-span"/>
          <w:rFonts w:cs="Calibri"/>
        </w:rPr>
      </w:pPr>
      <w:r w:rsidRPr="00CA1F57">
        <w:rPr>
          <w:rStyle w:val="apple-style-span"/>
          <w:rFonts w:cs="Calibri"/>
        </w:rPr>
        <w:t>NABARD’s Roles and functions are summarized below</w:t>
      </w:r>
    </w:p>
    <w:p w:rsidR="00143AE9" w:rsidRDefault="00143AE9" w:rsidP="00E577A5">
      <w:pPr>
        <w:pStyle w:val="ListParagraph"/>
        <w:numPr>
          <w:ilvl w:val="0"/>
          <w:numId w:val="4"/>
        </w:numPr>
        <w:spacing w:line="276" w:lineRule="auto"/>
        <w:rPr>
          <w:rStyle w:val="apple-style-span"/>
          <w:rFonts w:ascii="Calibri" w:hAnsi="Calibri" w:cs="Calibri"/>
          <w:sz w:val="22"/>
        </w:rPr>
      </w:pPr>
      <w:r>
        <w:rPr>
          <w:rStyle w:val="apple-style-span"/>
          <w:rFonts w:ascii="Calibri" w:hAnsi="Calibri" w:cs="Calibri"/>
          <w:sz w:val="22"/>
        </w:rPr>
        <w:t>Credit Functions</w:t>
      </w:r>
    </w:p>
    <w:p w:rsidR="00143AE9" w:rsidRDefault="00143AE9" w:rsidP="00E577A5">
      <w:pPr>
        <w:pStyle w:val="ListParagraph"/>
        <w:numPr>
          <w:ilvl w:val="0"/>
          <w:numId w:val="4"/>
        </w:numPr>
        <w:spacing w:line="276" w:lineRule="auto"/>
        <w:rPr>
          <w:rStyle w:val="apple-style-span"/>
          <w:rFonts w:ascii="Calibri" w:hAnsi="Calibri" w:cs="Calibri"/>
          <w:sz w:val="22"/>
        </w:rPr>
      </w:pPr>
      <w:r>
        <w:rPr>
          <w:rStyle w:val="apple-style-span"/>
          <w:rFonts w:ascii="Calibri" w:hAnsi="Calibri" w:cs="Calibri"/>
          <w:sz w:val="22"/>
        </w:rPr>
        <w:t>Developmental and Promotional Functions</w:t>
      </w:r>
    </w:p>
    <w:p w:rsidR="00143AE9" w:rsidRDefault="00143AE9" w:rsidP="00E577A5">
      <w:pPr>
        <w:pStyle w:val="ListParagraph"/>
        <w:numPr>
          <w:ilvl w:val="0"/>
          <w:numId w:val="4"/>
        </w:numPr>
        <w:spacing w:line="276" w:lineRule="auto"/>
        <w:rPr>
          <w:rStyle w:val="apple-style-span"/>
          <w:rFonts w:ascii="Calibri" w:hAnsi="Calibri" w:cs="Calibri"/>
          <w:sz w:val="22"/>
        </w:rPr>
      </w:pPr>
      <w:r>
        <w:rPr>
          <w:rStyle w:val="apple-style-span"/>
          <w:rFonts w:ascii="Calibri" w:hAnsi="Calibri" w:cs="Calibri"/>
          <w:sz w:val="22"/>
        </w:rPr>
        <w:t>Supervisory Functions</w:t>
      </w:r>
    </w:p>
    <w:p w:rsidR="00143AE9" w:rsidRDefault="00143AE9" w:rsidP="00E577A5">
      <w:pPr>
        <w:pStyle w:val="ListParagraph"/>
        <w:numPr>
          <w:ilvl w:val="0"/>
          <w:numId w:val="4"/>
        </w:numPr>
        <w:spacing w:line="276" w:lineRule="auto"/>
        <w:rPr>
          <w:rStyle w:val="apple-style-span"/>
          <w:rFonts w:ascii="Calibri" w:hAnsi="Calibri" w:cs="Calibri"/>
          <w:sz w:val="22"/>
        </w:rPr>
      </w:pPr>
      <w:r>
        <w:rPr>
          <w:rStyle w:val="apple-style-span"/>
          <w:rFonts w:ascii="Calibri" w:hAnsi="Calibri" w:cs="Calibri"/>
          <w:sz w:val="22"/>
        </w:rPr>
        <w:t>Institutional and Capacity Building</w:t>
      </w:r>
    </w:p>
    <w:p w:rsidR="00143AE9" w:rsidRDefault="00143AE9" w:rsidP="00E577A5">
      <w:pPr>
        <w:pStyle w:val="ListParagraph"/>
        <w:numPr>
          <w:ilvl w:val="0"/>
          <w:numId w:val="4"/>
        </w:numPr>
        <w:spacing w:line="276" w:lineRule="auto"/>
        <w:rPr>
          <w:rStyle w:val="apple-style-span"/>
          <w:rFonts w:ascii="Calibri" w:hAnsi="Calibri" w:cs="Calibri"/>
          <w:sz w:val="22"/>
        </w:rPr>
      </w:pPr>
      <w:r>
        <w:rPr>
          <w:rStyle w:val="apple-style-span"/>
          <w:rFonts w:ascii="Calibri" w:hAnsi="Calibri" w:cs="Calibri"/>
          <w:sz w:val="22"/>
        </w:rPr>
        <w:t>Role in Training</w:t>
      </w:r>
    </w:p>
    <w:p w:rsidR="00143AE9" w:rsidRDefault="00143AE9" w:rsidP="00143AE9">
      <w:pPr>
        <w:pStyle w:val="ListParagraph"/>
        <w:spacing w:line="276" w:lineRule="auto"/>
        <w:ind w:left="1440"/>
        <w:rPr>
          <w:rStyle w:val="apple-style-span"/>
          <w:rFonts w:ascii="Calibri" w:hAnsi="Calibri" w:cs="Calibri"/>
          <w:sz w:val="22"/>
        </w:rPr>
      </w:pPr>
    </w:p>
    <w:p w:rsidR="00143AE9" w:rsidRDefault="00143AE9" w:rsidP="00143AE9">
      <w:pPr>
        <w:spacing w:after="0"/>
        <w:rPr>
          <w:b/>
          <w:sz w:val="28"/>
          <w:szCs w:val="28"/>
        </w:rPr>
      </w:pPr>
      <w:r>
        <w:rPr>
          <w:b/>
          <w:sz w:val="28"/>
          <w:szCs w:val="28"/>
        </w:rPr>
        <w:t>Various activities of NABARD</w:t>
      </w:r>
    </w:p>
    <w:p w:rsidR="00143AE9" w:rsidRPr="001C3FA6" w:rsidRDefault="00143AE9" w:rsidP="00E577A5">
      <w:pPr>
        <w:pStyle w:val="ListParagraph"/>
        <w:numPr>
          <w:ilvl w:val="0"/>
          <w:numId w:val="5"/>
        </w:numPr>
      </w:pPr>
      <w:r w:rsidRPr="001C3FA6">
        <w:t>Live fencing</w:t>
      </w:r>
    </w:p>
    <w:p w:rsidR="00143AE9" w:rsidRPr="001C3FA6" w:rsidRDefault="00143AE9" w:rsidP="00E577A5">
      <w:pPr>
        <w:pStyle w:val="ListParagraph"/>
        <w:numPr>
          <w:ilvl w:val="0"/>
          <w:numId w:val="5"/>
        </w:numPr>
      </w:pPr>
      <w:r w:rsidRPr="001C3FA6">
        <w:t>Soil moisture conservation (SMC)</w:t>
      </w:r>
    </w:p>
    <w:p w:rsidR="00143AE9" w:rsidRPr="001C3FA6" w:rsidRDefault="00143AE9" w:rsidP="00E577A5">
      <w:pPr>
        <w:pStyle w:val="ListParagraph"/>
        <w:numPr>
          <w:ilvl w:val="0"/>
          <w:numId w:val="5"/>
        </w:numPr>
      </w:pPr>
      <w:r w:rsidRPr="001C3FA6">
        <w:t xml:space="preserve">Water resource development (WRD)  </w:t>
      </w:r>
    </w:p>
    <w:p w:rsidR="00143AE9" w:rsidRPr="001C3FA6" w:rsidRDefault="00143AE9" w:rsidP="00E577A5">
      <w:pPr>
        <w:pStyle w:val="ListParagraph"/>
        <w:numPr>
          <w:ilvl w:val="0"/>
          <w:numId w:val="5"/>
        </w:numPr>
      </w:pPr>
      <w:r w:rsidRPr="001C3FA6">
        <w:t xml:space="preserve">Women development </w:t>
      </w:r>
    </w:p>
    <w:p w:rsidR="00143AE9" w:rsidRPr="001C3FA6" w:rsidRDefault="00143AE9" w:rsidP="00E577A5">
      <w:pPr>
        <w:pStyle w:val="ListParagraph"/>
        <w:numPr>
          <w:ilvl w:val="0"/>
          <w:numId w:val="5"/>
        </w:numPr>
      </w:pPr>
      <w:r w:rsidRPr="001C3FA6">
        <w:t xml:space="preserve">Health </w:t>
      </w:r>
    </w:p>
    <w:p w:rsidR="00143AE9" w:rsidRPr="001C3FA6" w:rsidRDefault="00143AE9" w:rsidP="00E577A5">
      <w:pPr>
        <w:pStyle w:val="ListParagraph"/>
        <w:numPr>
          <w:ilvl w:val="0"/>
          <w:numId w:val="5"/>
        </w:numPr>
      </w:pPr>
      <w:r w:rsidRPr="001C3FA6">
        <w:t xml:space="preserve">Trainings </w:t>
      </w:r>
    </w:p>
    <w:p w:rsidR="001D4E38" w:rsidRDefault="001D4E38" w:rsidP="001D4E38">
      <w:pPr>
        <w:pStyle w:val="BFMTH3"/>
      </w:pPr>
      <w:bookmarkStart w:id="4" w:name="_Toc382491700"/>
      <w:r w:rsidRPr="00087D1B">
        <w:t>Purpose:</w:t>
      </w:r>
      <w:bookmarkEnd w:id="2"/>
      <w:bookmarkEnd w:id="3"/>
      <w:bookmarkEnd w:id="4"/>
    </w:p>
    <w:p w:rsidR="00EF55DA" w:rsidRPr="00C50D4E" w:rsidRDefault="00EF55DA" w:rsidP="00EF55DA">
      <w:pPr>
        <w:rPr>
          <w:rFonts w:cs="Calibri"/>
        </w:rPr>
      </w:pPr>
      <w:r w:rsidRPr="00C50D4E">
        <w:rPr>
          <w:rFonts w:cs="Calibri"/>
        </w:rPr>
        <w:t>The software requirement specification assures the project management stakeholders and client that the development team has really understood the business requirements documentation properly. This also provides confidence that the team will develop the functionality which has been detailed.</w:t>
      </w:r>
    </w:p>
    <w:p w:rsidR="00EF55DA" w:rsidRDefault="00EF55DA" w:rsidP="00EF55DA">
      <w:pPr>
        <w:rPr>
          <w:rFonts w:cs="Calibri"/>
        </w:rPr>
      </w:pPr>
      <w:r w:rsidRPr="00C50D4E">
        <w:rPr>
          <w:rFonts w:cs="Calibri"/>
        </w:rPr>
        <w:t>The Software Requirement Specification is documented in such a way that it breaks the deliverables into smaller components. The information is organized in such a way that the developers will not only understand the boundaries within which</w:t>
      </w:r>
      <w:r>
        <w:rPr>
          <w:rFonts w:cs="Calibri"/>
        </w:rPr>
        <w:t xml:space="preserve"> they need to work, but also clearly indicates the</w:t>
      </w:r>
      <w:r w:rsidRPr="00C50D4E">
        <w:rPr>
          <w:rFonts w:cs="Calibri"/>
        </w:rPr>
        <w:t xml:space="preserve"> functionality needs </w:t>
      </w:r>
      <w:r>
        <w:rPr>
          <w:rFonts w:cs="Calibri"/>
        </w:rPr>
        <w:t>&amp; development order</w:t>
      </w:r>
      <w:r w:rsidRPr="00C50D4E">
        <w:rPr>
          <w:rFonts w:cs="Calibri"/>
        </w:rPr>
        <w:t>.</w:t>
      </w:r>
      <w:r>
        <w:rPr>
          <w:rFonts w:cs="Calibri"/>
        </w:rPr>
        <w:t xml:space="preserve"> The SRS serves as a </w:t>
      </w:r>
    </w:p>
    <w:p w:rsidR="00EF55DA" w:rsidRPr="005F1DB4" w:rsidRDefault="00EF55DA" w:rsidP="00E577A5">
      <w:pPr>
        <w:pStyle w:val="ListParagraph"/>
        <w:numPr>
          <w:ilvl w:val="0"/>
          <w:numId w:val="6"/>
        </w:numPr>
        <w:suppressAutoHyphens w:val="0"/>
        <w:spacing w:line="360" w:lineRule="auto"/>
        <w:rPr>
          <w:rFonts w:ascii="Calibri" w:hAnsi="Calibri" w:cs="Calibri"/>
          <w:sz w:val="22"/>
        </w:rPr>
      </w:pPr>
      <w:r w:rsidRPr="005F1DB4">
        <w:rPr>
          <w:rFonts w:ascii="Calibri" w:hAnsi="Calibri" w:cs="Calibri"/>
          <w:sz w:val="22"/>
        </w:rPr>
        <w:t>Feedback to the Customer</w:t>
      </w:r>
    </w:p>
    <w:p w:rsidR="00EF55DA" w:rsidRDefault="00EF55DA" w:rsidP="00E577A5">
      <w:pPr>
        <w:pStyle w:val="ListParagraph"/>
        <w:numPr>
          <w:ilvl w:val="0"/>
          <w:numId w:val="6"/>
        </w:numPr>
        <w:suppressAutoHyphens w:val="0"/>
        <w:spacing w:line="360" w:lineRule="auto"/>
        <w:rPr>
          <w:rFonts w:ascii="Calibri" w:hAnsi="Calibri" w:cs="Calibri"/>
          <w:sz w:val="22"/>
        </w:rPr>
      </w:pPr>
      <w:r w:rsidRPr="005F1DB4">
        <w:rPr>
          <w:rFonts w:ascii="Calibri" w:hAnsi="Calibri" w:cs="Calibri"/>
          <w:sz w:val="22"/>
        </w:rPr>
        <w:lastRenderedPageBreak/>
        <w:t>Facilitating to other Documentation</w:t>
      </w:r>
    </w:p>
    <w:p w:rsidR="0040735D" w:rsidRPr="0040735D" w:rsidRDefault="0040735D" w:rsidP="00E577A5">
      <w:pPr>
        <w:numPr>
          <w:ilvl w:val="0"/>
          <w:numId w:val="6"/>
        </w:numPr>
      </w:pPr>
      <w:r w:rsidRPr="005F1DB4">
        <w:rPr>
          <w:rFonts w:cs="Calibri"/>
        </w:rPr>
        <w:t>Breaking the Requirements Down</w:t>
      </w:r>
    </w:p>
    <w:p w:rsidR="001D4E38" w:rsidRDefault="001D4E38" w:rsidP="001D4E38">
      <w:pPr>
        <w:pStyle w:val="BFMTH3"/>
      </w:pPr>
      <w:bookmarkStart w:id="5" w:name="_Toc275167851"/>
      <w:bookmarkStart w:id="6" w:name="_Toc309231725"/>
      <w:bookmarkStart w:id="7" w:name="_Toc382491701"/>
      <w:r w:rsidRPr="00087D1B">
        <w:t>Scope:</w:t>
      </w:r>
      <w:bookmarkEnd w:id="5"/>
      <w:bookmarkEnd w:id="6"/>
      <w:bookmarkEnd w:id="7"/>
    </w:p>
    <w:p w:rsidR="00EF0176" w:rsidRDefault="00EF0176" w:rsidP="00EF0176">
      <w:r>
        <w:t>Automation of NABARD’s TDF projects for operational, administrative and accounting functions at field with time processes and single source of truth model of data capture for updating central server with the following aspects:</w:t>
      </w:r>
    </w:p>
    <w:p w:rsidR="00EF0176" w:rsidRDefault="00EF0176" w:rsidP="00E577A5">
      <w:pPr>
        <w:pStyle w:val="ListParagraph"/>
        <w:numPr>
          <w:ilvl w:val="0"/>
          <w:numId w:val="7"/>
        </w:numPr>
        <w:spacing w:line="360" w:lineRule="auto"/>
        <w:ind w:left="720"/>
        <w:jc w:val="both"/>
        <w:rPr>
          <w:rFonts w:ascii="Calibri" w:hAnsi="Calibri" w:cs="Calibri"/>
          <w:sz w:val="22"/>
          <w:szCs w:val="22"/>
        </w:rPr>
      </w:pPr>
      <w:r>
        <w:rPr>
          <w:rFonts w:ascii="Calibri" w:hAnsi="Calibri" w:cs="Calibri"/>
          <w:sz w:val="22"/>
          <w:szCs w:val="22"/>
        </w:rPr>
        <w:t>Horticulture plantation &amp; Maintenance:  These includes physical verification of core plantations( Mango, Sapota, Guava, Pomegranate etc)along with border plantation, live hedge, inter crop etc. Providing survival details and alerts on survivals less than 90% in case of core plantation, 80% in case of boundary plantation.</w:t>
      </w:r>
    </w:p>
    <w:p w:rsidR="00EF0176" w:rsidRDefault="00EF0176" w:rsidP="00E577A5">
      <w:pPr>
        <w:pStyle w:val="ListParagraph"/>
        <w:numPr>
          <w:ilvl w:val="0"/>
          <w:numId w:val="7"/>
        </w:numPr>
        <w:spacing w:line="360" w:lineRule="auto"/>
        <w:ind w:left="720"/>
        <w:jc w:val="both"/>
        <w:rPr>
          <w:rFonts w:ascii="Calibri" w:hAnsi="Calibri" w:cs="Calibri"/>
          <w:sz w:val="22"/>
          <w:szCs w:val="22"/>
        </w:rPr>
      </w:pPr>
      <w:r>
        <w:rPr>
          <w:rFonts w:ascii="Calibri" w:hAnsi="Calibri" w:cs="Calibri"/>
          <w:sz w:val="22"/>
          <w:szCs w:val="22"/>
        </w:rPr>
        <w:t xml:space="preserve">Soil conservation: </w:t>
      </w:r>
    </w:p>
    <w:p w:rsidR="00EF0176" w:rsidRDefault="00EF0176" w:rsidP="00E577A5">
      <w:pPr>
        <w:pStyle w:val="ListParagraph"/>
        <w:numPr>
          <w:ilvl w:val="0"/>
          <w:numId w:val="7"/>
        </w:numPr>
        <w:spacing w:line="360" w:lineRule="auto"/>
        <w:ind w:left="720"/>
        <w:jc w:val="both"/>
        <w:rPr>
          <w:rFonts w:ascii="Calibri" w:hAnsi="Calibri" w:cs="Calibri"/>
          <w:sz w:val="22"/>
          <w:szCs w:val="22"/>
        </w:rPr>
      </w:pPr>
      <w:r>
        <w:rPr>
          <w:rFonts w:ascii="Calibri" w:hAnsi="Calibri" w:cs="Calibri"/>
          <w:sz w:val="22"/>
          <w:szCs w:val="22"/>
        </w:rPr>
        <w:t>Water resource development: Sunken wells, water storage, tanks, bore wells, open wells etc.</w:t>
      </w:r>
    </w:p>
    <w:p w:rsidR="00EF0176" w:rsidRDefault="00EF0176" w:rsidP="00E577A5">
      <w:pPr>
        <w:pStyle w:val="ListParagraph"/>
        <w:numPr>
          <w:ilvl w:val="0"/>
          <w:numId w:val="7"/>
        </w:numPr>
        <w:spacing w:line="360" w:lineRule="auto"/>
        <w:ind w:left="720"/>
        <w:jc w:val="both"/>
        <w:rPr>
          <w:rFonts w:ascii="Calibri" w:hAnsi="Calibri" w:cs="Calibri"/>
          <w:sz w:val="22"/>
          <w:szCs w:val="22"/>
        </w:rPr>
      </w:pPr>
      <w:r>
        <w:rPr>
          <w:rFonts w:ascii="Calibri" w:hAnsi="Calibri" w:cs="Calibri"/>
          <w:sz w:val="22"/>
          <w:szCs w:val="22"/>
        </w:rPr>
        <w:t xml:space="preserve">Livelihood activities: </w:t>
      </w:r>
      <w:r w:rsidR="008C6439">
        <w:rPr>
          <w:rFonts w:ascii="Calibri" w:hAnsi="Calibri" w:cs="Calibri"/>
          <w:sz w:val="22"/>
          <w:szCs w:val="22"/>
        </w:rPr>
        <w:t>These include</w:t>
      </w:r>
      <w:r>
        <w:rPr>
          <w:rFonts w:ascii="Calibri" w:hAnsi="Calibri" w:cs="Calibri"/>
          <w:sz w:val="22"/>
          <w:szCs w:val="22"/>
        </w:rPr>
        <w:t xml:space="preserve"> various income </w:t>
      </w:r>
      <w:r w:rsidR="00802BB2">
        <w:rPr>
          <w:rFonts w:ascii="Calibri" w:hAnsi="Calibri" w:cs="Calibri"/>
          <w:sz w:val="22"/>
          <w:szCs w:val="22"/>
        </w:rPr>
        <w:t>generating activities</w:t>
      </w:r>
      <w:r w:rsidR="00154C85">
        <w:rPr>
          <w:rFonts w:ascii="Calibri" w:hAnsi="Calibri" w:cs="Calibri"/>
          <w:sz w:val="22"/>
          <w:szCs w:val="22"/>
        </w:rPr>
        <w:t xml:space="preserve"> involving milk</w:t>
      </w:r>
      <w:r>
        <w:rPr>
          <w:rFonts w:ascii="Calibri" w:hAnsi="Calibri" w:cs="Calibri"/>
          <w:sz w:val="22"/>
          <w:szCs w:val="22"/>
        </w:rPr>
        <w:t xml:space="preserve"> animals, poultry, general stores etc.</w:t>
      </w:r>
    </w:p>
    <w:p w:rsidR="00EF0176" w:rsidRDefault="00EF0176" w:rsidP="00E577A5">
      <w:pPr>
        <w:pStyle w:val="ListParagraph"/>
        <w:numPr>
          <w:ilvl w:val="0"/>
          <w:numId w:val="7"/>
        </w:numPr>
        <w:spacing w:line="360" w:lineRule="auto"/>
        <w:ind w:left="720"/>
        <w:jc w:val="both"/>
        <w:rPr>
          <w:rFonts w:ascii="Calibri" w:hAnsi="Calibri" w:cs="Calibri"/>
          <w:sz w:val="22"/>
          <w:szCs w:val="22"/>
        </w:rPr>
      </w:pPr>
      <w:r>
        <w:rPr>
          <w:rFonts w:ascii="Calibri" w:hAnsi="Calibri" w:cs="Calibri"/>
          <w:sz w:val="22"/>
          <w:szCs w:val="22"/>
        </w:rPr>
        <w:t>Capturing information on pests &amp; Diseases and also display the NPM methods</w:t>
      </w:r>
      <w:r w:rsidR="009E4C0B">
        <w:rPr>
          <w:rFonts w:ascii="Calibri" w:hAnsi="Calibri" w:cs="Calibri"/>
          <w:sz w:val="22"/>
          <w:szCs w:val="22"/>
        </w:rPr>
        <w:t xml:space="preserve"> </w:t>
      </w:r>
      <w:r>
        <w:rPr>
          <w:rFonts w:ascii="Calibri" w:hAnsi="Calibri" w:cs="Calibri"/>
          <w:sz w:val="22"/>
          <w:szCs w:val="22"/>
        </w:rPr>
        <w:t>to follow. So that the field organizer can suggest to the farmer immediately</w:t>
      </w:r>
    </w:p>
    <w:p w:rsidR="00EF0176" w:rsidRDefault="00EF0176" w:rsidP="00E577A5">
      <w:pPr>
        <w:pStyle w:val="ListParagraph"/>
        <w:numPr>
          <w:ilvl w:val="0"/>
          <w:numId w:val="7"/>
        </w:numPr>
        <w:spacing w:line="360" w:lineRule="auto"/>
        <w:ind w:left="720"/>
        <w:jc w:val="both"/>
        <w:rPr>
          <w:rFonts w:ascii="Calibri" w:hAnsi="Calibri" w:cs="Calibri"/>
          <w:sz w:val="22"/>
          <w:szCs w:val="22"/>
        </w:rPr>
      </w:pPr>
      <w:r>
        <w:rPr>
          <w:rFonts w:ascii="Calibri" w:hAnsi="Calibri" w:cs="Calibri"/>
          <w:sz w:val="22"/>
          <w:szCs w:val="22"/>
        </w:rPr>
        <w:t>Capturing income details of the TDF  beneficiaries</w:t>
      </w:r>
    </w:p>
    <w:p w:rsidR="0026325F" w:rsidRDefault="0026325F" w:rsidP="00E577A5">
      <w:pPr>
        <w:pStyle w:val="ListParagraph"/>
        <w:numPr>
          <w:ilvl w:val="0"/>
          <w:numId w:val="7"/>
        </w:numPr>
        <w:spacing w:line="360" w:lineRule="auto"/>
        <w:ind w:left="720"/>
        <w:jc w:val="both"/>
        <w:rPr>
          <w:rFonts w:ascii="Calibri" w:hAnsi="Calibri" w:cs="Calibri"/>
          <w:sz w:val="22"/>
          <w:szCs w:val="22"/>
        </w:rPr>
      </w:pPr>
      <w:r>
        <w:rPr>
          <w:rFonts w:ascii="Calibri" w:hAnsi="Calibri" w:cs="Calibri"/>
          <w:sz w:val="22"/>
          <w:szCs w:val="22"/>
        </w:rPr>
        <w:t>Capturing phase wise financial and physical achievement against grant released</w:t>
      </w:r>
    </w:p>
    <w:p w:rsidR="001D4E38" w:rsidRDefault="001D4E38" w:rsidP="001D4E38">
      <w:pPr>
        <w:pStyle w:val="BFMTH3"/>
      </w:pPr>
      <w:bookmarkStart w:id="8" w:name="_Toc275167852"/>
      <w:bookmarkStart w:id="9" w:name="_Toc309231726"/>
      <w:bookmarkStart w:id="10" w:name="_Toc382491702"/>
      <w:r w:rsidRPr="00087D1B">
        <w:t>Background:</w:t>
      </w:r>
      <w:bookmarkEnd w:id="8"/>
      <w:bookmarkEnd w:id="9"/>
      <w:bookmarkEnd w:id="10"/>
    </w:p>
    <w:p w:rsidR="008B1791" w:rsidRPr="00FC6B62" w:rsidRDefault="008B1791" w:rsidP="008B1791">
      <w:pPr>
        <w:shd w:val="clear" w:color="auto" w:fill="FFFFFF"/>
        <w:spacing w:after="0"/>
        <w:jc w:val="left"/>
        <w:rPr>
          <w:rFonts w:cs="Calibri"/>
          <w:color w:val="3F4950"/>
        </w:rPr>
      </w:pPr>
      <w:r>
        <w:rPr>
          <w:rFonts w:cs="Calibri"/>
        </w:rPr>
        <w:t>Following are few reasons for additional requirements of the project</w:t>
      </w:r>
    </w:p>
    <w:p w:rsidR="008B1791" w:rsidRDefault="008B1791" w:rsidP="00E577A5">
      <w:pPr>
        <w:pStyle w:val="ListParagraph"/>
        <w:numPr>
          <w:ilvl w:val="0"/>
          <w:numId w:val="8"/>
        </w:numPr>
        <w:spacing w:line="360" w:lineRule="auto"/>
        <w:jc w:val="both"/>
        <w:rPr>
          <w:rFonts w:ascii="Calibri" w:hAnsi="Calibri" w:cs="Calibri"/>
          <w:sz w:val="22"/>
        </w:rPr>
      </w:pPr>
      <w:r>
        <w:rPr>
          <w:rFonts w:ascii="Calibri" w:hAnsi="Calibri" w:cs="Calibri"/>
          <w:sz w:val="22"/>
        </w:rPr>
        <w:t>Non availability of online information on plant growth monitoring and f</w:t>
      </w:r>
      <w:r w:rsidR="007B16A3">
        <w:rPr>
          <w:rFonts w:ascii="Calibri" w:hAnsi="Calibri" w:cs="Calibri"/>
          <w:sz w:val="22"/>
        </w:rPr>
        <w:t>ield inspections done by the PIA</w:t>
      </w:r>
      <w:r>
        <w:rPr>
          <w:rFonts w:ascii="Calibri" w:hAnsi="Calibri" w:cs="Calibri"/>
          <w:sz w:val="22"/>
        </w:rPr>
        <w:t xml:space="preserve">s and non availability of information to maintain as centralized registers. </w:t>
      </w:r>
    </w:p>
    <w:p w:rsidR="008B1791" w:rsidRDefault="008B1791" w:rsidP="00E577A5">
      <w:pPr>
        <w:pStyle w:val="ListParagraph"/>
        <w:numPr>
          <w:ilvl w:val="0"/>
          <w:numId w:val="8"/>
        </w:numPr>
        <w:spacing w:line="360" w:lineRule="auto"/>
        <w:jc w:val="both"/>
        <w:rPr>
          <w:rFonts w:ascii="Calibri" w:hAnsi="Calibri" w:cs="Calibri"/>
          <w:sz w:val="22"/>
        </w:rPr>
      </w:pPr>
      <w:r>
        <w:rPr>
          <w:rFonts w:ascii="Calibri" w:hAnsi="Calibri" w:cs="Calibri"/>
          <w:sz w:val="22"/>
        </w:rPr>
        <w:t xml:space="preserve">Non availability of supplied plants information &amp; their  mortality % </w:t>
      </w:r>
    </w:p>
    <w:p w:rsidR="008B1791" w:rsidRDefault="008B1791" w:rsidP="00E577A5">
      <w:pPr>
        <w:pStyle w:val="ListParagraph"/>
        <w:numPr>
          <w:ilvl w:val="0"/>
          <w:numId w:val="8"/>
        </w:numPr>
        <w:spacing w:line="360" w:lineRule="auto"/>
        <w:jc w:val="both"/>
        <w:rPr>
          <w:rFonts w:ascii="Calibri" w:hAnsi="Calibri" w:cs="Calibri"/>
          <w:sz w:val="22"/>
        </w:rPr>
      </w:pPr>
      <w:r>
        <w:rPr>
          <w:rFonts w:ascii="Calibri" w:hAnsi="Calibri" w:cs="Calibri"/>
          <w:sz w:val="22"/>
        </w:rPr>
        <w:t>Capturing complete details of the new farmers and their growing plants status from the field directly.</w:t>
      </w:r>
    </w:p>
    <w:p w:rsidR="008B1791" w:rsidRDefault="008B1791" w:rsidP="00E577A5">
      <w:pPr>
        <w:pStyle w:val="BFNT"/>
        <w:numPr>
          <w:ilvl w:val="0"/>
          <w:numId w:val="8"/>
        </w:numPr>
        <w:spacing w:line="240" w:lineRule="auto"/>
      </w:pPr>
      <w:r w:rsidRPr="00837B6F">
        <w:t>To protect the interest of the pre</w:t>
      </w:r>
      <w:r>
        <w:t>sent and future depositors information  and available in online</w:t>
      </w:r>
    </w:p>
    <w:p w:rsidR="008B1791" w:rsidRDefault="008B1791" w:rsidP="00E577A5">
      <w:pPr>
        <w:pStyle w:val="BFNT"/>
        <w:numPr>
          <w:ilvl w:val="0"/>
          <w:numId w:val="8"/>
        </w:numPr>
        <w:spacing w:line="240" w:lineRule="auto"/>
      </w:pPr>
      <w:r w:rsidRPr="00837B6F">
        <w:t>To ensure that</w:t>
      </w:r>
      <w:r>
        <w:t>,</w:t>
      </w:r>
      <w:r w:rsidRPr="00837B6F">
        <w:t xml:space="preserve"> the business conducted by these banks is in conformity with the provisions of the </w:t>
      </w:r>
      <w:r>
        <w:t>real time captured data</w:t>
      </w:r>
    </w:p>
    <w:p w:rsidR="001D4E38" w:rsidRDefault="001D4E38" w:rsidP="001D4E38">
      <w:pPr>
        <w:pStyle w:val="BFMTH1"/>
      </w:pPr>
      <w:bookmarkStart w:id="11" w:name="_Toc275167853"/>
      <w:bookmarkStart w:id="12" w:name="_Toc309231727"/>
      <w:bookmarkStart w:id="13" w:name="_Toc382491703"/>
      <w:r>
        <w:lastRenderedPageBreak/>
        <w:t>System Context</w:t>
      </w:r>
      <w:r w:rsidRPr="0066682D">
        <w:t>:</w:t>
      </w:r>
      <w:bookmarkEnd w:id="11"/>
      <w:bookmarkEnd w:id="12"/>
      <w:bookmarkEnd w:id="13"/>
    </w:p>
    <w:p w:rsidR="001D4E38" w:rsidRPr="00087D1B" w:rsidRDefault="001D4E38" w:rsidP="001D4E38">
      <w:pPr>
        <w:pStyle w:val="BFMTH3"/>
      </w:pPr>
      <w:bookmarkStart w:id="14" w:name="_Toc309231728"/>
      <w:bookmarkStart w:id="15" w:name="_Toc382491704"/>
      <w:r w:rsidRPr="00087D1B">
        <w:t>Productive perspective:</w:t>
      </w:r>
      <w:bookmarkEnd w:id="14"/>
      <w:bookmarkEnd w:id="15"/>
    </w:p>
    <w:p w:rsidR="001D4E38" w:rsidRDefault="001D4E38" w:rsidP="001D4E38">
      <w:pPr>
        <w:pStyle w:val="BF3"/>
      </w:pPr>
      <w:bookmarkStart w:id="16" w:name="_Toc309231729"/>
      <w:bookmarkStart w:id="17" w:name="_Toc382491705"/>
      <w:r w:rsidRPr="00087D1B">
        <w:t>System Overview &amp; Process flow Diagram:</w:t>
      </w:r>
      <w:bookmarkEnd w:id="16"/>
      <w:bookmarkEnd w:id="17"/>
    </w:p>
    <w:p w:rsidR="00B94180" w:rsidRPr="00AF1384" w:rsidRDefault="00AF1384" w:rsidP="00AF1384">
      <w:pPr>
        <w:pStyle w:val="BFNT"/>
        <w:ind w:firstLine="360"/>
        <w:rPr>
          <w:b/>
        </w:rPr>
      </w:pPr>
      <w:bookmarkStart w:id="18" w:name="_Toc382323634"/>
      <w:r w:rsidRPr="00AF1384">
        <w:rPr>
          <w:b/>
        </w:rPr>
        <w:t>Field Organiser</w:t>
      </w:r>
      <w:r w:rsidR="00B94180" w:rsidRPr="00AF1384">
        <w:rPr>
          <w:b/>
        </w:rPr>
        <w:t xml:space="preserve"> activities: </w:t>
      </w:r>
      <w:r w:rsidR="00B94180" w:rsidRPr="00AF1384">
        <w:rPr>
          <w:b/>
          <w:u w:val="single"/>
        </w:rPr>
        <w:t>TDF</w:t>
      </w:r>
      <w:bookmarkEnd w:id="18"/>
    </w:p>
    <w:p w:rsidR="001D4E38" w:rsidRDefault="005348F2" w:rsidP="00DB3C15">
      <w:pPr>
        <w:ind w:left="1224"/>
        <w:rPr>
          <w:b/>
          <w:noProof/>
          <w:u w:val="single"/>
        </w:rPr>
      </w:pPr>
      <w:r>
        <w:rPr>
          <w:b/>
          <w:noProof/>
          <w:u w:val="single"/>
        </w:rPr>
        <w:drawing>
          <wp:inline distT="0" distB="0" distL="0" distR="0">
            <wp:extent cx="5276850" cy="4581525"/>
            <wp:effectExtent l="19050" t="0" r="0" b="0"/>
            <wp:docPr id="3" name="Picture 1" descr="C:\Documents and Settings\User\Desktop\re\Functionary npm_T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re\Functionary npm_TDF.jpg"/>
                    <pic:cNvPicPr>
                      <a:picLocks noChangeAspect="1" noChangeArrowheads="1"/>
                    </pic:cNvPicPr>
                  </pic:nvPicPr>
                  <pic:blipFill>
                    <a:blip r:embed="rId10"/>
                    <a:srcRect/>
                    <a:stretch>
                      <a:fillRect/>
                    </a:stretch>
                  </pic:blipFill>
                  <pic:spPr bwMode="auto">
                    <a:xfrm>
                      <a:off x="0" y="0"/>
                      <a:ext cx="5276850" cy="4581525"/>
                    </a:xfrm>
                    <a:prstGeom prst="rect">
                      <a:avLst/>
                    </a:prstGeom>
                    <a:noFill/>
                    <a:ln w="9525">
                      <a:noFill/>
                      <a:miter lim="800000"/>
                      <a:headEnd/>
                      <a:tailEnd/>
                    </a:ln>
                  </pic:spPr>
                </pic:pic>
              </a:graphicData>
            </a:graphic>
          </wp:inline>
        </w:drawing>
      </w:r>
    </w:p>
    <w:p w:rsidR="00E372A7" w:rsidRDefault="00E372A7" w:rsidP="00DB3C15">
      <w:pPr>
        <w:ind w:left="1224"/>
        <w:rPr>
          <w:b/>
          <w:noProof/>
          <w:u w:val="single"/>
        </w:rPr>
      </w:pPr>
    </w:p>
    <w:p w:rsidR="00E372A7" w:rsidRPr="00C523A0" w:rsidRDefault="00E372A7" w:rsidP="00DB3C15">
      <w:pPr>
        <w:ind w:left="1224"/>
      </w:pPr>
    </w:p>
    <w:p w:rsidR="001D4E38" w:rsidRPr="00087D1B" w:rsidRDefault="001D4E38" w:rsidP="001D4E38">
      <w:pPr>
        <w:pStyle w:val="BF3"/>
      </w:pPr>
      <w:bookmarkStart w:id="19" w:name="_Toc309231730"/>
      <w:bookmarkStart w:id="20" w:name="_Toc382491706"/>
      <w:r w:rsidRPr="00087D1B">
        <w:lastRenderedPageBreak/>
        <w:t>System Interfaces:</w:t>
      </w:r>
      <w:bookmarkEnd w:id="19"/>
      <w:bookmarkEnd w:id="20"/>
    </w:p>
    <w:tbl>
      <w:tblPr>
        <w:tblW w:w="10024" w:type="dxa"/>
        <w:tblInd w:w="-106" w:type="dxa"/>
        <w:tblLayout w:type="fixed"/>
        <w:tblLook w:val="0000"/>
      </w:tblPr>
      <w:tblGrid>
        <w:gridCol w:w="3360"/>
        <w:gridCol w:w="6664"/>
      </w:tblGrid>
      <w:tr w:rsidR="00F175E4" w:rsidTr="00657BCD">
        <w:tc>
          <w:tcPr>
            <w:tcW w:w="3360" w:type="dxa"/>
            <w:tcBorders>
              <w:top w:val="single" w:sz="4" w:space="0" w:color="000000"/>
              <w:left w:val="single" w:sz="4" w:space="0" w:color="000000"/>
              <w:bottom w:val="single" w:sz="4" w:space="0" w:color="000000"/>
            </w:tcBorders>
            <w:shd w:val="clear" w:color="auto" w:fill="8DB3E2"/>
          </w:tcPr>
          <w:p w:rsidR="00F175E4" w:rsidRDefault="00F175E4" w:rsidP="00657BCD">
            <w:pPr>
              <w:pStyle w:val="TableSubTitle"/>
              <w:rPr>
                <w:rFonts w:ascii="Calibri" w:hAnsi="Calibri" w:cs="Calibri"/>
                <w:sz w:val="22"/>
                <w:szCs w:val="22"/>
              </w:rPr>
            </w:pPr>
            <w:r>
              <w:rPr>
                <w:rFonts w:ascii="Calibri" w:hAnsi="Calibri" w:cs="Calibri"/>
                <w:sz w:val="22"/>
                <w:szCs w:val="22"/>
              </w:rPr>
              <w:t>Interface</w:t>
            </w:r>
          </w:p>
        </w:tc>
        <w:tc>
          <w:tcPr>
            <w:tcW w:w="6664" w:type="dxa"/>
            <w:tcBorders>
              <w:top w:val="single" w:sz="4" w:space="0" w:color="000000"/>
              <w:left w:val="single" w:sz="4" w:space="0" w:color="000000"/>
              <w:bottom w:val="single" w:sz="4" w:space="0" w:color="000000"/>
              <w:right w:val="single" w:sz="4" w:space="0" w:color="000000"/>
            </w:tcBorders>
            <w:shd w:val="clear" w:color="auto" w:fill="8DB3E2"/>
          </w:tcPr>
          <w:p w:rsidR="00F175E4" w:rsidRDefault="00F175E4" w:rsidP="00657BCD">
            <w:pPr>
              <w:pStyle w:val="TableSubTitle"/>
              <w:rPr>
                <w:rFonts w:ascii="Calibri" w:hAnsi="Calibri" w:cs="Calibri"/>
                <w:sz w:val="22"/>
                <w:szCs w:val="22"/>
              </w:rPr>
            </w:pPr>
            <w:r>
              <w:rPr>
                <w:rFonts w:ascii="Calibri" w:hAnsi="Calibri" w:cs="Calibri"/>
                <w:sz w:val="22"/>
                <w:szCs w:val="22"/>
              </w:rPr>
              <w:t>Interface Description</w:t>
            </w:r>
          </w:p>
        </w:tc>
      </w:tr>
      <w:tr w:rsidR="00F175E4" w:rsidTr="00657BCD">
        <w:tc>
          <w:tcPr>
            <w:tcW w:w="3360" w:type="dxa"/>
            <w:tcBorders>
              <w:top w:val="single" w:sz="4" w:space="0" w:color="000000"/>
              <w:left w:val="single" w:sz="4" w:space="0" w:color="000000"/>
              <w:bottom w:val="single" w:sz="4" w:space="0" w:color="000000"/>
            </w:tcBorders>
          </w:tcPr>
          <w:p w:rsidR="00F175E4" w:rsidRDefault="00F175E4" w:rsidP="00657BCD">
            <w:pPr>
              <w:pStyle w:val="tabletext"/>
              <w:snapToGrid w:val="0"/>
              <w:rPr>
                <w:rFonts w:ascii="Calibri" w:hAnsi="Calibri" w:cs="Calibri"/>
                <w:sz w:val="22"/>
                <w:szCs w:val="22"/>
              </w:rPr>
            </w:pPr>
            <w:r>
              <w:rPr>
                <w:rFonts w:ascii="Calibri" w:hAnsi="Calibri" w:cs="Calibri"/>
                <w:sz w:val="22"/>
                <w:szCs w:val="22"/>
              </w:rPr>
              <w:t>User Interface</w:t>
            </w:r>
          </w:p>
        </w:tc>
        <w:tc>
          <w:tcPr>
            <w:tcW w:w="6664" w:type="dxa"/>
            <w:tcBorders>
              <w:top w:val="single" w:sz="4" w:space="0" w:color="000000"/>
              <w:left w:val="single" w:sz="4" w:space="0" w:color="000000"/>
              <w:bottom w:val="single" w:sz="4" w:space="0" w:color="000000"/>
              <w:right w:val="single" w:sz="4" w:space="0" w:color="000000"/>
            </w:tcBorders>
          </w:tcPr>
          <w:p w:rsidR="00F175E4" w:rsidRDefault="00F175E4" w:rsidP="00657BCD">
            <w:pPr>
              <w:pStyle w:val="Header"/>
              <w:ind w:left="0"/>
            </w:pPr>
            <w:r>
              <w:t>The mobile &amp; Web applications are GUI (Graphical User Interface) based and very easy to understand and learn.  The user just has to navigate through different forms and options. The user should have minimum knowledge of the application to avoid any run-time errors thus avoiding any hitches or enabling the application to breakdown.</w:t>
            </w:r>
          </w:p>
        </w:tc>
      </w:tr>
      <w:tr w:rsidR="00F175E4" w:rsidTr="00657BCD">
        <w:tc>
          <w:tcPr>
            <w:tcW w:w="3360" w:type="dxa"/>
            <w:tcBorders>
              <w:top w:val="single" w:sz="4" w:space="0" w:color="000000"/>
              <w:left w:val="single" w:sz="4" w:space="0" w:color="000000"/>
              <w:bottom w:val="single" w:sz="4" w:space="0" w:color="000000"/>
            </w:tcBorders>
          </w:tcPr>
          <w:p w:rsidR="00F175E4" w:rsidRDefault="00F175E4" w:rsidP="00657BCD">
            <w:pPr>
              <w:pStyle w:val="tabletext"/>
              <w:snapToGrid w:val="0"/>
              <w:rPr>
                <w:rFonts w:ascii="Calibri" w:hAnsi="Calibri" w:cs="Calibri"/>
                <w:sz w:val="22"/>
                <w:szCs w:val="22"/>
              </w:rPr>
            </w:pPr>
            <w:r>
              <w:rPr>
                <w:rFonts w:ascii="Calibri" w:hAnsi="Calibri" w:cs="Calibri"/>
                <w:sz w:val="22"/>
                <w:szCs w:val="22"/>
              </w:rPr>
              <w:t>Hardware Interface</w:t>
            </w:r>
          </w:p>
        </w:tc>
        <w:tc>
          <w:tcPr>
            <w:tcW w:w="6664" w:type="dxa"/>
            <w:tcBorders>
              <w:top w:val="single" w:sz="4" w:space="0" w:color="000000"/>
              <w:left w:val="single" w:sz="4" w:space="0" w:color="000000"/>
              <w:bottom w:val="single" w:sz="4" w:space="0" w:color="000000"/>
              <w:right w:val="single" w:sz="4" w:space="0" w:color="000000"/>
            </w:tcBorders>
          </w:tcPr>
          <w:p w:rsidR="00F175E4" w:rsidRDefault="00F175E4" w:rsidP="00657BCD">
            <w:pPr>
              <w:pStyle w:val="NormalWebCharChar"/>
              <w:snapToGrid w:val="0"/>
              <w:rPr>
                <w:rFonts w:ascii="Calibri" w:hAnsi="Calibri" w:cs="Calibri"/>
                <w:sz w:val="22"/>
                <w:szCs w:val="22"/>
              </w:rPr>
            </w:pPr>
            <w:r>
              <w:rPr>
                <w:rFonts w:ascii="Calibri" w:hAnsi="Calibri" w:cs="Calibri"/>
                <w:b/>
                <w:bCs/>
                <w:sz w:val="22"/>
                <w:szCs w:val="22"/>
              </w:rPr>
              <w:t xml:space="preserve">Client Configuration: </w:t>
            </w:r>
            <w:r>
              <w:rPr>
                <w:rFonts w:ascii="Calibri" w:hAnsi="Calibri" w:cs="Calibri"/>
                <w:sz w:val="22"/>
                <w:szCs w:val="22"/>
              </w:rPr>
              <w:t>Pentium 4(3.000G.Hz)Processor,512 MB RAM 20 GB HDD</w:t>
            </w:r>
          </w:p>
          <w:p w:rsidR="00F175E4" w:rsidRDefault="00FB66AD" w:rsidP="00657BCD">
            <w:pPr>
              <w:pStyle w:val="NormalWebCharChar"/>
              <w:snapToGrid w:val="0"/>
              <w:rPr>
                <w:rFonts w:ascii="Calibri" w:hAnsi="Calibri" w:cs="Calibri"/>
                <w:b/>
                <w:bCs/>
                <w:sz w:val="22"/>
                <w:szCs w:val="22"/>
              </w:rPr>
            </w:pPr>
            <w:r w:rsidRPr="00FB66AD">
              <w:rPr>
                <w:rFonts w:ascii="Calibri" w:hAnsi="Calibri" w:cs="Calibri"/>
                <w:b/>
                <w:sz w:val="22"/>
                <w:szCs w:val="22"/>
              </w:rPr>
              <w:t xml:space="preserve">Mobile: </w:t>
            </w:r>
            <w:r w:rsidR="009B4BA6" w:rsidRPr="009B4BA6">
              <w:rPr>
                <w:rFonts w:ascii="Calibri" w:hAnsi="Calibri" w:cs="Calibri"/>
                <w:sz w:val="22"/>
                <w:szCs w:val="22"/>
              </w:rPr>
              <w:t>Samsung GT-S7392</w:t>
            </w:r>
            <w:r w:rsidR="009B4BA6">
              <w:rPr>
                <w:rFonts w:ascii="Calibri" w:hAnsi="Calibri" w:cs="Calibri"/>
                <w:sz w:val="22"/>
                <w:szCs w:val="22"/>
              </w:rPr>
              <w:t xml:space="preserve"> </w:t>
            </w:r>
            <w:r w:rsidR="00F175E4">
              <w:rPr>
                <w:rFonts w:ascii="Calibri" w:hAnsi="Calibri" w:cs="Calibri"/>
                <w:sz w:val="22"/>
                <w:szCs w:val="22"/>
              </w:rPr>
              <w:t>Mobiles</w:t>
            </w:r>
          </w:p>
          <w:p w:rsidR="00F175E4" w:rsidRDefault="00F175E4" w:rsidP="00657BCD">
            <w:pPr>
              <w:pStyle w:val="NormalWebCharChar"/>
              <w:snapToGrid w:val="0"/>
              <w:rPr>
                <w:rFonts w:ascii="Calibri" w:hAnsi="Calibri" w:cs="Calibri"/>
                <w:sz w:val="22"/>
                <w:szCs w:val="22"/>
              </w:rPr>
            </w:pPr>
            <w:r>
              <w:rPr>
                <w:rFonts w:ascii="Calibri" w:hAnsi="Calibri" w:cs="Calibri"/>
                <w:b/>
                <w:bCs/>
                <w:sz w:val="22"/>
                <w:szCs w:val="22"/>
              </w:rPr>
              <w:t xml:space="preserve">Server  Configuration: </w:t>
            </w:r>
            <w:r>
              <w:rPr>
                <w:rFonts w:ascii="Calibri" w:hAnsi="Calibri" w:cs="Calibri"/>
                <w:sz w:val="22"/>
                <w:szCs w:val="22"/>
              </w:rPr>
              <w:t>Pentium 4(3.000G.Hz)Processor,512 MB RAM 80 GB HDD</w:t>
            </w:r>
          </w:p>
        </w:tc>
      </w:tr>
      <w:tr w:rsidR="00F175E4" w:rsidTr="00657BCD">
        <w:tc>
          <w:tcPr>
            <w:tcW w:w="3360" w:type="dxa"/>
            <w:tcBorders>
              <w:top w:val="single" w:sz="4" w:space="0" w:color="000000"/>
              <w:left w:val="single" w:sz="4" w:space="0" w:color="000000"/>
              <w:bottom w:val="single" w:sz="4" w:space="0" w:color="000000"/>
            </w:tcBorders>
          </w:tcPr>
          <w:p w:rsidR="00F175E4" w:rsidRDefault="00F175E4" w:rsidP="00657BCD">
            <w:pPr>
              <w:pStyle w:val="tabletext"/>
              <w:snapToGrid w:val="0"/>
              <w:rPr>
                <w:rFonts w:ascii="Calibri" w:hAnsi="Calibri" w:cs="Calibri"/>
                <w:sz w:val="22"/>
                <w:szCs w:val="22"/>
              </w:rPr>
            </w:pPr>
            <w:r>
              <w:rPr>
                <w:rFonts w:ascii="Calibri" w:hAnsi="Calibri" w:cs="Calibri"/>
                <w:sz w:val="22"/>
                <w:szCs w:val="22"/>
              </w:rPr>
              <w:t>Software Interfaces</w:t>
            </w:r>
          </w:p>
        </w:tc>
        <w:tc>
          <w:tcPr>
            <w:tcW w:w="6664" w:type="dxa"/>
            <w:tcBorders>
              <w:top w:val="single" w:sz="4" w:space="0" w:color="000000"/>
              <w:left w:val="single" w:sz="4" w:space="0" w:color="000000"/>
              <w:bottom w:val="single" w:sz="4" w:space="0" w:color="000000"/>
              <w:right w:val="single" w:sz="4" w:space="0" w:color="000000"/>
            </w:tcBorders>
          </w:tcPr>
          <w:p w:rsidR="00F175E4" w:rsidRDefault="00F175E4" w:rsidP="00657BCD">
            <w:pPr>
              <w:pStyle w:val="NormalWebCharChar"/>
              <w:snapToGrid w:val="0"/>
            </w:pPr>
            <w:r>
              <w:rPr>
                <w:rFonts w:ascii="Calibri" w:hAnsi="Calibri" w:cs="Calibri"/>
                <w:sz w:val="22"/>
                <w:szCs w:val="22"/>
              </w:rPr>
              <w:t>Windows Server 2008, MS SQL Server 2005 Enterprise Edition, Microsoft Visual studio 2008</w:t>
            </w:r>
          </w:p>
        </w:tc>
      </w:tr>
    </w:tbl>
    <w:p w:rsidR="001D4E38" w:rsidRDefault="001D4E38" w:rsidP="001D4E38">
      <w:pPr>
        <w:pStyle w:val="BF3"/>
      </w:pPr>
      <w:bookmarkStart w:id="21" w:name="_Toc309231731"/>
      <w:bookmarkStart w:id="22" w:name="_Toc382491707"/>
      <w:r w:rsidRPr="00AF377C">
        <w:t>Operations:</w:t>
      </w:r>
      <w:bookmarkEnd w:id="21"/>
      <w:bookmarkEnd w:id="22"/>
    </w:p>
    <w:p w:rsidR="00E631BB" w:rsidRPr="0094560E" w:rsidRDefault="00E631BB" w:rsidP="00E577A5">
      <w:pPr>
        <w:pStyle w:val="BFNT"/>
        <w:numPr>
          <w:ilvl w:val="0"/>
          <w:numId w:val="13"/>
        </w:numPr>
        <w:spacing w:line="240" w:lineRule="auto"/>
      </w:pPr>
      <w:bookmarkStart w:id="23" w:name="_Toc382323637"/>
      <w:r w:rsidRPr="0094560E">
        <w:t>Minimum housekeeping / database administration, backups are expected at regular intervals.</w:t>
      </w:r>
      <w:bookmarkEnd w:id="23"/>
    </w:p>
    <w:p w:rsidR="00160FEE" w:rsidRPr="0094560E" w:rsidRDefault="00430F12" w:rsidP="00E577A5">
      <w:pPr>
        <w:pStyle w:val="BFNT"/>
        <w:numPr>
          <w:ilvl w:val="0"/>
          <w:numId w:val="13"/>
        </w:numPr>
        <w:spacing w:line="240" w:lineRule="auto"/>
      </w:pPr>
      <w:r w:rsidRPr="0094560E">
        <w:t>Documents are to be maintained as per organization standard templates.</w:t>
      </w:r>
    </w:p>
    <w:p w:rsidR="00430F12" w:rsidRDefault="00430F12" w:rsidP="00E577A5">
      <w:pPr>
        <w:pStyle w:val="BFNT"/>
        <w:numPr>
          <w:ilvl w:val="0"/>
          <w:numId w:val="13"/>
        </w:numPr>
        <w:spacing w:line="240" w:lineRule="auto"/>
      </w:pPr>
      <w:r w:rsidRPr="0094560E">
        <w:t>Trainings along with user manuals, installation manuals should be provided to the operations team.</w:t>
      </w:r>
      <w:r w:rsidR="005348F2">
        <w:t xml:space="preserve"> If possible will provide audio files too.</w:t>
      </w:r>
    </w:p>
    <w:p w:rsidR="00E65550" w:rsidRPr="00DB3EC9" w:rsidRDefault="004725FD" w:rsidP="00E577A5">
      <w:pPr>
        <w:pStyle w:val="BFNT"/>
        <w:numPr>
          <w:ilvl w:val="0"/>
          <w:numId w:val="13"/>
        </w:numPr>
        <w:spacing w:line="240" w:lineRule="auto"/>
      </w:pPr>
      <w:bookmarkStart w:id="24" w:name="_Toc382323638"/>
      <w:r w:rsidRPr="009B4BA6">
        <w:t>Change requests should be completed as per the process defined in the organization</w:t>
      </w:r>
      <w:r w:rsidR="008C03DF">
        <w:t>.</w:t>
      </w:r>
      <w:bookmarkEnd w:id="24"/>
    </w:p>
    <w:p w:rsidR="00D00D85" w:rsidRDefault="00D00D85" w:rsidP="007B2607">
      <w:pPr>
        <w:pStyle w:val="BFNT"/>
        <w:spacing w:line="240" w:lineRule="auto"/>
      </w:pPr>
    </w:p>
    <w:p w:rsidR="001D4E38" w:rsidRPr="00AF377C" w:rsidRDefault="001D4E38" w:rsidP="001D4E38">
      <w:pPr>
        <w:pStyle w:val="BF3"/>
      </w:pPr>
      <w:bookmarkStart w:id="25" w:name="_Toc309231732"/>
      <w:bookmarkStart w:id="26" w:name="_Toc382491708"/>
      <w:r w:rsidRPr="00AF377C">
        <w:t>System Contacts:</w:t>
      </w:r>
      <w:bookmarkEnd w:id="25"/>
      <w:bookmarkEnd w:id="26"/>
    </w:p>
    <w:tbl>
      <w:tblPr>
        <w:tblW w:w="10744" w:type="dxa"/>
        <w:tblInd w:w="-106" w:type="dxa"/>
        <w:tblLayout w:type="fixed"/>
        <w:tblLook w:val="0000"/>
      </w:tblPr>
      <w:tblGrid>
        <w:gridCol w:w="2366"/>
        <w:gridCol w:w="1178"/>
        <w:gridCol w:w="2340"/>
        <w:gridCol w:w="3418"/>
        <w:gridCol w:w="1442"/>
      </w:tblGrid>
      <w:tr w:rsidR="0051435F" w:rsidTr="005348F2">
        <w:trPr>
          <w:trHeight w:val="270"/>
        </w:trPr>
        <w:tc>
          <w:tcPr>
            <w:tcW w:w="2366" w:type="dxa"/>
            <w:tcBorders>
              <w:top w:val="single" w:sz="4" w:space="0" w:color="000000"/>
              <w:left w:val="single" w:sz="4" w:space="0" w:color="000000"/>
              <w:bottom w:val="single" w:sz="4" w:space="0" w:color="000000"/>
            </w:tcBorders>
            <w:shd w:val="clear" w:color="auto" w:fill="8DB3E2"/>
          </w:tcPr>
          <w:p w:rsidR="0051435F" w:rsidRDefault="0051435F" w:rsidP="00657BCD">
            <w:pPr>
              <w:pStyle w:val="TableSubTitle"/>
              <w:jc w:val="center"/>
              <w:rPr>
                <w:rFonts w:ascii="Calibri" w:hAnsi="Calibri" w:cs="Calibri"/>
                <w:sz w:val="22"/>
                <w:szCs w:val="22"/>
              </w:rPr>
            </w:pPr>
            <w:r>
              <w:rPr>
                <w:rFonts w:ascii="Calibri" w:hAnsi="Calibri" w:cs="Calibri"/>
                <w:sz w:val="22"/>
                <w:szCs w:val="22"/>
              </w:rPr>
              <w:t>Name</w:t>
            </w:r>
          </w:p>
        </w:tc>
        <w:tc>
          <w:tcPr>
            <w:tcW w:w="1178" w:type="dxa"/>
            <w:tcBorders>
              <w:top w:val="single" w:sz="4" w:space="0" w:color="000000"/>
              <w:left w:val="single" w:sz="4" w:space="0" w:color="000000"/>
              <w:bottom w:val="single" w:sz="4" w:space="0" w:color="auto"/>
            </w:tcBorders>
            <w:shd w:val="clear" w:color="auto" w:fill="8DB3E2"/>
          </w:tcPr>
          <w:p w:rsidR="0051435F" w:rsidRDefault="0051435F" w:rsidP="00657BCD">
            <w:pPr>
              <w:pStyle w:val="TableSubTitle"/>
              <w:jc w:val="center"/>
              <w:rPr>
                <w:rFonts w:ascii="Calibri" w:hAnsi="Calibri" w:cs="Calibri"/>
                <w:sz w:val="22"/>
                <w:szCs w:val="22"/>
              </w:rPr>
            </w:pPr>
            <w:r>
              <w:rPr>
                <w:rFonts w:ascii="Calibri" w:hAnsi="Calibri" w:cs="Calibri"/>
                <w:sz w:val="22"/>
                <w:szCs w:val="22"/>
              </w:rPr>
              <w:t>Company</w:t>
            </w:r>
          </w:p>
        </w:tc>
        <w:tc>
          <w:tcPr>
            <w:tcW w:w="2340" w:type="dxa"/>
            <w:tcBorders>
              <w:top w:val="single" w:sz="4" w:space="0" w:color="000000"/>
              <w:left w:val="single" w:sz="4" w:space="0" w:color="000000"/>
              <w:bottom w:val="single" w:sz="4" w:space="0" w:color="000000"/>
            </w:tcBorders>
            <w:shd w:val="clear" w:color="auto" w:fill="8DB3E2"/>
          </w:tcPr>
          <w:p w:rsidR="0051435F" w:rsidRDefault="0051435F" w:rsidP="00657BCD">
            <w:pPr>
              <w:pStyle w:val="TableSubTitle"/>
              <w:jc w:val="center"/>
              <w:rPr>
                <w:rFonts w:ascii="Calibri" w:hAnsi="Calibri" w:cs="Calibri"/>
                <w:sz w:val="22"/>
                <w:szCs w:val="22"/>
              </w:rPr>
            </w:pPr>
            <w:r>
              <w:rPr>
                <w:rFonts w:ascii="Calibri" w:hAnsi="Calibri" w:cs="Calibri"/>
                <w:sz w:val="22"/>
                <w:szCs w:val="22"/>
              </w:rPr>
              <w:t>Role</w:t>
            </w:r>
          </w:p>
        </w:tc>
        <w:tc>
          <w:tcPr>
            <w:tcW w:w="3418" w:type="dxa"/>
            <w:tcBorders>
              <w:top w:val="single" w:sz="4" w:space="0" w:color="000000"/>
              <w:left w:val="single" w:sz="4" w:space="0" w:color="000000"/>
              <w:bottom w:val="single" w:sz="4" w:space="0" w:color="000000"/>
            </w:tcBorders>
            <w:shd w:val="clear" w:color="auto" w:fill="8DB3E2"/>
          </w:tcPr>
          <w:p w:rsidR="0051435F" w:rsidRDefault="0051435F" w:rsidP="00657BCD">
            <w:pPr>
              <w:pStyle w:val="TableSubTitle"/>
              <w:jc w:val="center"/>
              <w:rPr>
                <w:rFonts w:ascii="Calibri" w:hAnsi="Calibri" w:cs="Calibri"/>
                <w:sz w:val="22"/>
                <w:szCs w:val="22"/>
              </w:rPr>
            </w:pPr>
            <w:r>
              <w:rPr>
                <w:rFonts w:ascii="Calibri" w:hAnsi="Calibri" w:cs="Calibri"/>
                <w:sz w:val="22"/>
                <w:szCs w:val="22"/>
              </w:rPr>
              <w:t>Email ID</w:t>
            </w:r>
          </w:p>
        </w:tc>
        <w:tc>
          <w:tcPr>
            <w:tcW w:w="1442" w:type="dxa"/>
            <w:tcBorders>
              <w:top w:val="single" w:sz="4" w:space="0" w:color="000000"/>
              <w:left w:val="single" w:sz="4" w:space="0" w:color="000000"/>
              <w:bottom w:val="single" w:sz="4" w:space="0" w:color="000000"/>
              <w:right w:val="single" w:sz="4" w:space="0" w:color="000000"/>
            </w:tcBorders>
            <w:shd w:val="clear" w:color="auto" w:fill="8DB3E2"/>
          </w:tcPr>
          <w:p w:rsidR="0051435F" w:rsidRDefault="0051435F" w:rsidP="00657BCD">
            <w:pPr>
              <w:pStyle w:val="TableSubTitle"/>
              <w:jc w:val="center"/>
              <w:rPr>
                <w:rFonts w:ascii="Calibri" w:hAnsi="Calibri" w:cs="Calibri"/>
                <w:sz w:val="22"/>
                <w:szCs w:val="22"/>
              </w:rPr>
            </w:pPr>
            <w:r>
              <w:rPr>
                <w:rFonts w:ascii="Calibri" w:hAnsi="Calibri" w:cs="Calibri"/>
                <w:sz w:val="22"/>
                <w:szCs w:val="22"/>
              </w:rPr>
              <w:t>Phone No.</w:t>
            </w:r>
          </w:p>
        </w:tc>
      </w:tr>
      <w:tr w:rsidR="0051435F" w:rsidTr="005348F2">
        <w:trPr>
          <w:trHeight w:val="1020"/>
        </w:trPr>
        <w:tc>
          <w:tcPr>
            <w:tcW w:w="2366" w:type="dxa"/>
            <w:tcBorders>
              <w:top w:val="single" w:sz="4" w:space="0" w:color="000000"/>
              <w:left w:val="single" w:sz="4" w:space="0" w:color="000000"/>
              <w:bottom w:val="single" w:sz="4" w:space="0" w:color="000000"/>
              <w:right w:val="single" w:sz="4" w:space="0" w:color="auto"/>
            </w:tcBorders>
          </w:tcPr>
          <w:p w:rsidR="0051435F" w:rsidRPr="005348F2" w:rsidRDefault="0051435F" w:rsidP="00657BCD">
            <w:pPr>
              <w:snapToGrid w:val="0"/>
              <w:spacing w:after="0" w:line="100" w:lineRule="atLeast"/>
              <w:ind w:left="0"/>
              <w:jc w:val="left"/>
              <w:rPr>
                <w:color w:val="000000"/>
              </w:rPr>
            </w:pPr>
          </w:p>
        </w:tc>
        <w:tc>
          <w:tcPr>
            <w:tcW w:w="1178" w:type="dxa"/>
            <w:vMerge w:val="restart"/>
            <w:tcBorders>
              <w:left w:val="single" w:sz="4" w:space="0" w:color="auto"/>
              <w:bottom w:val="single" w:sz="4" w:space="0" w:color="auto"/>
              <w:right w:val="single" w:sz="4" w:space="0" w:color="auto"/>
            </w:tcBorders>
          </w:tcPr>
          <w:p w:rsidR="0051435F" w:rsidRDefault="0051435F" w:rsidP="00657BCD">
            <w:pPr>
              <w:snapToGrid w:val="0"/>
              <w:spacing w:after="0" w:line="100" w:lineRule="atLeast"/>
              <w:ind w:left="0"/>
              <w:jc w:val="center"/>
              <w:rPr>
                <w:color w:val="000000"/>
              </w:rPr>
            </w:pPr>
          </w:p>
        </w:tc>
        <w:tc>
          <w:tcPr>
            <w:tcW w:w="2340" w:type="dxa"/>
            <w:tcBorders>
              <w:top w:val="single" w:sz="4" w:space="0" w:color="000000"/>
              <w:left w:val="single" w:sz="4" w:space="0" w:color="auto"/>
              <w:bottom w:val="single" w:sz="4" w:space="0" w:color="000000"/>
            </w:tcBorders>
          </w:tcPr>
          <w:p w:rsidR="0051435F" w:rsidRPr="005348F2" w:rsidRDefault="0051435F" w:rsidP="00657BCD">
            <w:pPr>
              <w:snapToGrid w:val="0"/>
              <w:spacing w:after="0" w:line="100" w:lineRule="atLeast"/>
              <w:ind w:left="0"/>
              <w:jc w:val="left"/>
              <w:rPr>
                <w:color w:val="000000"/>
              </w:rPr>
            </w:pPr>
            <w:r>
              <w:rPr>
                <w:color w:val="000000"/>
              </w:rPr>
              <w:t>Delivery Manager</w:t>
            </w:r>
          </w:p>
        </w:tc>
        <w:tc>
          <w:tcPr>
            <w:tcW w:w="3418" w:type="dxa"/>
            <w:tcBorders>
              <w:top w:val="single" w:sz="4" w:space="0" w:color="000000"/>
              <w:left w:val="single" w:sz="4" w:space="0" w:color="000000"/>
              <w:bottom w:val="single" w:sz="4" w:space="0" w:color="000000"/>
            </w:tcBorders>
          </w:tcPr>
          <w:p w:rsidR="0051435F" w:rsidRPr="005348F2" w:rsidRDefault="0051435F" w:rsidP="00657BCD">
            <w:pPr>
              <w:ind w:left="72"/>
              <w:rPr>
                <w:color w:val="000000"/>
              </w:rPr>
            </w:pPr>
          </w:p>
        </w:tc>
        <w:tc>
          <w:tcPr>
            <w:tcW w:w="1442" w:type="dxa"/>
            <w:tcBorders>
              <w:top w:val="single" w:sz="4" w:space="0" w:color="000000"/>
              <w:left w:val="single" w:sz="4" w:space="0" w:color="000000"/>
              <w:bottom w:val="single" w:sz="4" w:space="0" w:color="000000"/>
              <w:right w:val="single" w:sz="4" w:space="0" w:color="000000"/>
            </w:tcBorders>
          </w:tcPr>
          <w:p w:rsidR="0051435F" w:rsidRDefault="0051435F" w:rsidP="00657BCD">
            <w:pPr>
              <w:ind w:left="62"/>
              <w:rPr>
                <w:color w:val="000000"/>
              </w:rPr>
            </w:pPr>
          </w:p>
        </w:tc>
      </w:tr>
      <w:tr w:rsidR="0051435F" w:rsidTr="005348F2">
        <w:trPr>
          <w:trHeight w:val="541"/>
        </w:trPr>
        <w:tc>
          <w:tcPr>
            <w:tcW w:w="2366" w:type="dxa"/>
            <w:tcBorders>
              <w:top w:val="single" w:sz="4" w:space="0" w:color="000000"/>
              <w:left w:val="single" w:sz="4" w:space="0" w:color="000000"/>
              <w:bottom w:val="single" w:sz="4" w:space="0" w:color="000000"/>
              <w:right w:val="single" w:sz="4" w:space="0" w:color="auto"/>
            </w:tcBorders>
          </w:tcPr>
          <w:p w:rsidR="0051435F" w:rsidRPr="005348F2" w:rsidRDefault="0051435F" w:rsidP="00657BCD">
            <w:pPr>
              <w:snapToGrid w:val="0"/>
              <w:spacing w:after="0" w:line="100" w:lineRule="atLeast"/>
              <w:ind w:left="0"/>
              <w:jc w:val="left"/>
              <w:rPr>
                <w:color w:val="000000"/>
              </w:rPr>
            </w:pPr>
            <w:r w:rsidRPr="005348F2">
              <w:rPr>
                <w:color w:val="000000"/>
              </w:rPr>
              <w:t>Mr.Praveen</w:t>
            </w:r>
          </w:p>
        </w:tc>
        <w:tc>
          <w:tcPr>
            <w:tcW w:w="1178" w:type="dxa"/>
            <w:vMerge/>
            <w:tcBorders>
              <w:left w:val="single" w:sz="4" w:space="0" w:color="auto"/>
              <w:bottom w:val="single" w:sz="4" w:space="0" w:color="auto"/>
              <w:right w:val="single" w:sz="4" w:space="0" w:color="auto"/>
            </w:tcBorders>
          </w:tcPr>
          <w:p w:rsidR="0051435F" w:rsidRDefault="0051435F" w:rsidP="00657BCD">
            <w:pPr>
              <w:snapToGrid w:val="0"/>
              <w:spacing w:after="0" w:line="100" w:lineRule="atLeast"/>
              <w:ind w:left="0"/>
              <w:jc w:val="center"/>
              <w:rPr>
                <w:color w:val="000000"/>
              </w:rPr>
            </w:pPr>
          </w:p>
        </w:tc>
        <w:tc>
          <w:tcPr>
            <w:tcW w:w="2340" w:type="dxa"/>
            <w:tcBorders>
              <w:top w:val="single" w:sz="4" w:space="0" w:color="000000"/>
              <w:left w:val="single" w:sz="4" w:space="0" w:color="auto"/>
              <w:bottom w:val="single" w:sz="4" w:space="0" w:color="000000"/>
            </w:tcBorders>
          </w:tcPr>
          <w:p w:rsidR="0051435F" w:rsidRPr="005348F2" w:rsidRDefault="0051435F" w:rsidP="00657BCD">
            <w:pPr>
              <w:snapToGrid w:val="0"/>
              <w:spacing w:after="0" w:line="100" w:lineRule="atLeast"/>
              <w:ind w:left="0"/>
              <w:jc w:val="left"/>
              <w:rPr>
                <w:color w:val="000000"/>
              </w:rPr>
            </w:pPr>
            <w:r w:rsidRPr="005348F2">
              <w:rPr>
                <w:color w:val="000000"/>
              </w:rPr>
              <w:t>Business Manager</w:t>
            </w:r>
          </w:p>
        </w:tc>
        <w:tc>
          <w:tcPr>
            <w:tcW w:w="3418" w:type="dxa"/>
            <w:tcBorders>
              <w:top w:val="single" w:sz="4" w:space="0" w:color="000000"/>
              <w:left w:val="single" w:sz="4" w:space="0" w:color="000000"/>
              <w:bottom w:val="single" w:sz="4" w:space="0" w:color="000000"/>
            </w:tcBorders>
          </w:tcPr>
          <w:p w:rsidR="0051435F" w:rsidRPr="005348F2" w:rsidRDefault="0051435F" w:rsidP="00657BCD">
            <w:pPr>
              <w:pStyle w:val="Header"/>
              <w:ind w:left="72"/>
              <w:rPr>
                <w:color w:val="000000"/>
              </w:rPr>
            </w:pPr>
            <w:r w:rsidRPr="005348F2">
              <w:rPr>
                <w:color w:val="000000"/>
              </w:rPr>
              <w:t>Praveen@bluefrogindia.com</w:t>
            </w:r>
          </w:p>
        </w:tc>
        <w:tc>
          <w:tcPr>
            <w:tcW w:w="1442" w:type="dxa"/>
            <w:tcBorders>
              <w:top w:val="single" w:sz="4" w:space="0" w:color="000000"/>
              <w:left w:val="single" w:sz="4" w:space="0" w:color="000000"/>
              <w:bottom w:val="single" w:sz="4" w:space="0" w:color="000000"/>
              <w:right w:val="single" w:sz="4" w:space="0" w:color="000000"/>
            </w:tcBorders>
          </w:tcPr>
          <w:p w:rsidR="0051435F" w:rsidRDefault="0051435F" w:rsidP="00657BCD">
            <w:pPr>
              <w:pStyle w:val="Header"/>
              <w:ind w:left="62"/>
              <w:rPr>
                <w:color w:val="000000"/>
              </w:rPr>
            </w:pPr>
            <w:r w:rsidRPr="005348F2">
              <w:rPr>
                <w:color w:val="000000"/>
              </w:rPr>
              <w:t>9866567366</w:t>
            </w:r>
          </w:p>
        </w:tc>
      </w:tr>
      <w:tr w:rsidR="0051435F" w:rsidTr="005348F2">
        <w:trPr>
          <w:trHeight w:val="828"/>
        </w:trPr>
        <w:tc>
          <w:tcPr>
            <w:tcW w:w="2366" w:type="dxa"/>
            <w:tcBorders>
              <w:top w:val="single" w:sz="4" w:space="0" w:color="000000"/>
              <w:left w:val="single" w:sz="4" w:space="0" w:color="000000"/>
              <w:bottom w:val="single" w:sz="4" w:space="0" w:color="000000"/>
              <w:right w:val="single" w:sz="4" w:space="0" w:color="auto"/>
            </w:tcBorders>
          </w:tcPr>
          <w:p w:rsidR="0051435F" w:rsidRPr="005348F2" w:rsidRDefault="0051435F" w:rsidP="00657BCD">
            <w:pPr>
              <w:snapToGrid w:val="0"/>
              <w:spacing w:after="0" w:line="100" w:lineRule="atLeast"/>
              <w:ind w:left="0"/>
              <w:jc w:val="left"/>
              <w:rPr>
                <w:color w:val="000000"/>
              </w:rPr>
            </w:pPr>
            <w:r w:rsidRPr="005348F2">
              <w:rPr>
                <w:color w:val="000000"/>
              </w:rPr>
              <w:t>Mrs.Sujatha</w:t>
            </w:r>
          </w:p>
        </w:tc>
        <w:tc>
          <w:tcPr>
            <w:tcW w:w="1178" w:type="dxa"/>
            <w:vMerge/>
            <w:tcBorders>
              <w:left w:val="single" w:sz="4" w:space="0" w:color="auto"/>
              <w:bottom w:val="single" w:sz="4" w:space="0" w:color="auto"/>
              <w:right w:val="single" w:sz="4" w:space="0" w:color="auto"/>
            </w:tcBorders>
          </w:tcPr>
          <w:p w:rsidR="0051435F" w:rsidRDefault="0051435F" w:rsidP="00657BCD">
            <w:pPr>
              <w:snapToGrid w:val="0"/>
              <w:spacing w:after="0" w:line="100" w:lineRule="atLeast"/>
              <w:ind w:left="0"/>
              <w:jc w:val="center"/>
              <w:rPr>
                <w:color w:val="000000"/>
              </w:rPr>
            </w:pPr>
          </w:p>
        </w:tc>
        <w:tc>
          <w:tcPr>
            <w:tcW w:w="2340" w:type="dxa"/>
            <w:tcBorders>
              <w:top w:val="single" w:sz="4" w:space="0" w:color="000000"/>
              <w:left w:val="single" w:sz="4" w:space="0" w:color="auto"/>
              <w:bottom w:val="single" w:sz="4" w:space="0" w:color="000000"/>
            </w:tcBorders>
          </w:tcPr>
          <w:p w:rsidR="0051435F" w:rsidRPr="005348F2" w:rsidRDefault="0051435F" w:rsidP="00657BCD">
            <w:pPr>
              <w:snapToGrid w:val="0"/>
              <w:spacing w:after="0" w:line="100" w:lineRule="atLeast"/>
              <w:ind w:left="0"/>
              <w:jc w:val="left"/>
              <w:rPr>
                <w:color w:val="000000"/>
              </w:rPr>
            </w:pPr>
            <w:r w:rsidRPr="005348F2">
              <w:rPr>
                <w:color w:val="000000"/>
              </w:rPr>
              <w:t>Project Manager</w:t>
            </w:r>
          </w:p>
        </w:tc>
        <w:tc>
          <w:tcPr>
            <w:tcW w:w="3418" w:type="dxa"/>
            <w:tcBorders>
              <w:top w:val="single" w:sz="4" w:space="0" w:color="000000"/>
              <w:left w:val="single" w:sz="4" w:space="0" w:color="000000"/>
              <w:bottom w:val="single" w:sz="4" w:space="0" w:color="000000"/>
            </w:tcBorders>
          </w:tcPr>
          <w:p w:rsidR="0051435F" w:rsidRPr="005348F2" w:rsidRDefault="0051435F" w:rsidP="00657BCD">
            <w:pPr>
              <w:pStyle w:val="Header"/>
              <w:ind w:left="0"/>
              <w:jc w:val="left"/>
              <w:rPr>
                <w:color w:val="000000"/>
              </w:rPr>
            </w:pPr>
            <w:r w:rsidRPr="005348F2">
              <w:rPr>
                <w:color w:val="000000"/>
              </w:rPr>
              <w:t>sujathag@bluefrogindia.com</w:t>
            </w:r>
          </w:p>
          <w:p w:rsidR="0051435F" w:rsidRPr="005348F2" w:rsidRDefault="0051435F" w:rsidP="00657BCD">
            <w:pPr>
              <w:pStyle w:val="Header"/>
              <w:ind w:left="0"/>
              <w:jc w:val="left"/>
              <w:rPr>
                <w:color w:val="000000"/>
              </w:rPr>
            </w:pPr>
          </w:p>
        </w:tc>
        <w:tc>
          <w:tcPr>
            <w:tcW w:w="1442" w:type="dxa"/>
            <w:tcBorders>
              <w:top w:val="single" w:sz="4" w:space="0" w:color="000000"/>
              <w:left w:val="single" w:sz="4" w:space="0" w:color="000000"/>
              <w:bottom w:val="single" w:sz="4" w:space="0" w:color="000000"/>
              <w:right w:val="single" w:sz="4" w:space="0" w:color="000000"/>
            </w:tcBorders>
          </w:tcPr>
          <w:p w:rsidR="0051435F" w:rsidRPr="005348F2" w:rsidRDefault="0051435F" w:rsidP="00657BCD">
            <w:pPr>
              <w:pStyle w:val="Header"/>
              <w:ind w:left="62"/>
              <w:rPr>
                <w:color w:val="000000"/>
              </w:rPr>
            </w:pPr>
            <w:r w:rsidRPr="005348F2">
              <w:rPr>
                <w:color w:val="000000"/>
              </w:rPr>
              <w:t>9848156813</w:t>
            </w:r>
          </w:p>
        </w:tc>
      </w:tr>
      <w:tr w:rsidR="0051435F" w:rsidTr="005348F2">
        <w:trPr>
          <w:trHeight w:val="447"/>
        </w:trPr>
        <w:tc>
          <w:tcPr>
            <w:tcW w:w="2366" w:type="dxa"/>
            <w:tcBorders>
              <w:top w:val="single" w:sz="4" w:space="0" w:color="000000"/>
              <w:left w:val="single" w:sz="4" w:space="0" w:color="000000"/>
              <w:bottom w:val="single" w:sz="4" w:space="0" w:color="000000"/>
              <w:right w:val="single" w:sz="4" w:space="0" w:color="auto"/>
            </w:tcBorders>
          </w:tcPr>
          <w:p w:rsidR="0051435F" w:rsidRPr="005348F2" w:rsidRDefault="0007421E" w:rsidP="00657BCD">
            <w:pPr>
              <w:snapToGrid w:val="0"/>
              <w:spacing w:after="0" w:line="100" w:lineRule="atLeast"/>
              <w:ind w:left="0"/>
              <w:jc w:val="left"/>
              <w:rPr>
                <w:color w:val="000000"/>
              </w:rPr>
            </w:pPr>
            <w:r>
              <w:rPr>
                <w:color w:val="000000"/>
              </w:rPr>
              <w:t>Mr.Jayasekhar Raju</w:t>
            </w:r>
          </w:p>
        </w:tc>
        <w:tc>
          <w:tcPr>
            <w:tcW w:w="1178" w:type="dxa"/>
            <w:vMerge/>
            <w:tcBorders>
              <w:left w:val="single" w:sz="4" w:space="0" w:color="auto"/>
              <w:bottom w:val="single" w:sz="4" w:space="0" w:color="auto"/>
              <w:right w:val="single" w:sz="4" w:space="0" w:color="auto"/>
            </w:tcBorders>
          </w:tcPr>
          <w:p w:rsidR="0051435F" w:rsidRDefault="0051435F" w:rsidP="00657BCD">
            <w:pPr>
              <w:snapToGrid w:val="0"/>
              <w:spacing w:after="0" w:line="100" w:lineRule="atLeast"/>
              <w:ind w:left="0"/>
              <w:jc w:val="center"/>
              <w:rPr>
                <w:color w:val="000000"/>
              </w:rPr>
            </w:pPr>
          </w:p>
        </w:tc>
        <w:tc>
          <w:tcPr>
            <w:tcW w:w="2340" w:type="dxa"/>
            <w:tcBorders>
              <w:top w:val="single" w:sz="4" w:space="0" w:color="000000"/>
              <w:left w:val="single" w:sz="4" w:space="0" w:color="auto"/>
              <w:bottom w:val="single" w:sz="4" w:space="0" w:color="000000"/>
            </w:tcBorders>
          </w:tcPr>
          <w:p w:rsidR="0051435F" w:rsidRPr="005348F2" w:rsidRDefault="0051435F" w:rsidP="00657BCD">
            <w:pPr>
              <w:snapToGrid w:val="0"/>
              <w:spacing w:after="0" w:line="100" w:lineRule="atLeast"/>
              <w:ind w:left="0"/>
              <w:jc w:val="left"/>
              <w:rPr>
                <w:color w:val="000000"/>
              </w:rPr>
            </w:pPr>
            <w:r>
              <w:rPr>
                <w:color w:val="000000"/>
              </w:rPr>
              <w:t>Team Lead (.net)</w:t>
            </w:r>
          </w:p>
        </w:tc>
        <w:tc>
          <w:tcPr>
            <w:tcW w:w="3418" w:type="dxa"/>
            <w:tcBorders>
              <w:top w:val="single" w:sz="4" w:space="0" w:color="000000"/>
              <w:left w:val="single" w:sz="4" w:space="0" w:color="000000"/>
              <w:bottom w:val="single" w:sz="4" w:space="0" w:color="000000"/>
            </w:tcBorders>
          </w:tcPr>
          <w:p w:rsidR="0051435F" w:rsidRPr="005348F2" w:rsidRDefault="00AA7839" w:rsidP="00657BCD">
            <w:pPr>
              <w:pStyle w:val="BodyText"/>
              <w:spacing w:after="0"/>
              <w:jc w:val="left"/>
              <w:rPr>
                <w:rFonts w:eastAsia="Calibri" w:cs="Times New Roman"/>
                <w:color w:val="000000"/>
                <w:kern w:val="0"/>
                <w:sz w:val="22"/>
                <w:szCs w:val="22"/>
                <w:lang w:eastAsia="en-US"/>
              </w:rPr>
            </w:pPr>
            <w:r w:rsidRPr="005348F2">
              <w:rPr>
                <w:rFonts w:eastAsia="Calibri" w:cs="Times New Roman"/>
                <w:color w:val="000000"/>
                <w:kern w:val="0"/>
                <w:sz w:val="22"/>
                <w:szCs w:val="22"/>
                <w:lang w:eastAsia="en-US"/>
              </w:rPr>
              <w:t>jayashekar@bluefrogindia.net</w:t>
            </w:r>
          </w:p>
        </w:tc>
        <w:tc>
          <w:tcPr>
            <w:tcW w:w="1442" w:type="dxa"/>
            <w:tcBorders>
              <w:top w:val="single" w:sz="4" w:space="0" w:color="000000"/>
              <w:left w:val="single" w:sz="4" w:space="0" w:color="000000"/>
              <w:bottom w:val="single" w:sz="4" w:space="0" w:color="000000"/>
              <w:right w:val="single" w:sz="4" w:space="0" w:color="000000"/>
            </w:tcBorders>
          </w:tcPr>
          <w:p w:rsidR="0051435F" w:rsidRPr="005348F2" w:rsidRDefault="0051435F" w:rsidP="00657BCD">
            <w:pPr>
              <w:pStyle w:val="Header"/>
              <w:ind w:left="62"/>
              <w:rPr>
                <w:color w:val="000000"/>
              </w:rPr>
            </w:pPr>
            <w:r w:rsidRPr="005348F2">
              <w:rPr>
                <w:color w:val="000000"/>
              </w:rPr>
              <w:t>9490894529</w:t>
            </w:r>
          </w:p>
        </w:tc>
      </w:tr>
      <w:tr w:rsidR="0051435F" w:rsidTr="005348F2">
        <w:trPr>
          <w:trHeight w:val="566"/>
        </w:trPr>
        <w:tc>
          <w:tcPr>
            <w:tcW w:w="2366" w:type="dxa"/>
            <w:tcBorders>
              <w:top w:val="single" w:sz="4" w:space="0" w:color="000000"/>
              <w:left w:val="single" w:sz="4" w:space="0" w:color="000000"/>
              <w:bottom w:val="single" w:sz="4" w:space="0" w:color="000000"/>
              <w:right w:val="single" w:sz="4" w:space="0" w:color="auto"/>
            </w:tcBorders>
          </w:tcPr>
          <w:p w:rsidR="0051435F" w:rsidRPr="005348F2" w:rsidRDefault="0051435F" w:rsidP="00657BCD">
            <w:pPr>
              <w:snapToGrid w:val="0"/>
              <w:spacing w:after="0" w:line="100" w:lineRule="atLeast"/>
              <w:ind w:left="0"/>
              <w:jc w:val="left"/>
              <w:rPr>
                <w:color w:val="000000"/>
              </w:rPr>
            </w:pPr>
            <w:r>
              <w:rPr>
                <w:color w:val="000000"/>
              </w:rPr>
              <w:t>Mr.Murthy</w:t>
            </w:r>
          </w:p>
        </w:tc>
        <w:tc>
          <w:tcPr>
            <w:tcW w:w="1178" w:type="dxa"/>
            <w:vMerge/>
            <w:tcBorders>
              <w:left w:val="single" w:sz="4" w:space="0" w:color="auto"/>
              <w:bottom w:val="single" w:sz="4" w:space="0" w:color="auto"/>
              <w:right w:val="single" w:sz="4" w:space="0" w:color="auto"/>
            </w:tcBorders>
          </w:tcPr>
          <w:p w:rsidR="0051435F" w:rsidRDefault="0051435F" w:rsidP="00657BCD">
            <w:pPr>
              <w:snapToGrid w:val="0"/>
              <w:spacing w:after="0" w:line="100" w:lineRule="atLeast"/>
              <w:ind w:left="0"/>
              <w:jc w:val="center"/>
              <w:rPr>
                <w:color w:val="000000"/>
              </w:rPr>
            </w:pPr>
          </w:p>
        </w:tc>
        <w:tc>
          <w:tcPr>
            <w:tcW w:w="2340" w:type="dxa"/>
            <w:tcBorders>
              <w:top w:val="single" w:sz="4" w:space="0" w:color="000000"/>
              <w:left w:val="single" w:sz="4" w:space="0" w:color="auto"/>
              <w:bottom w:val="single" w:sz="4" w:space="0" w:color="000000"/>
            </w:tcBorders>
          </w:tcPr>
          <w:p w:rsidR="0051435F" w:rsidRPr="005348F2" w:rsidRDefault="0051435F" w:rsidP="00657BCD">
            <w:pPr>
              <w:snapToGrid w:val="0"/>
              <w:spacing w:after="0" w:line="100" w:lineRule="atLeast"/>
              <w:ind w:left="0"/>
              <w:jc w:val="left"/>
              <w:rPr>
                <w:color w:val="000000"/>
              </w:rPr>
            </w:pPr>
            <w:r>
              <w:rPr>
                <w:color w:val="000000"/>
              </w:rPr>
              <w:t>Team Lead (Android)</w:t>
            </w:r>
          </w:p>
        </w:tc>
        <w:tc>
          <w:tcPr>
            <w:tcW w:w="3418" w:type="dxa"/>
            <w:tcBorders>
              <w:top w:val="single" w:sz="4" w:space="0" w:color="000000"/>
              <w:left w:val="single" w:sz="4" w:space="0" w:color="000000"/>
              <w:bottom w:val="single" w:sz="4" w:space="0" w:color="000000"/>
            </w:tcBorders>
          </w:tcPr>
          <w:p w:rsidR="0051435F" w:rsidRPr="005348F2" w:rsidRDefault="0051435F" w:rsidP="00657BCD">
            <w:pPr>
              <w:pStyle w:val="Header"/>
              <w:ind w:left="72"/>
              <w:rPr>
                <w:color w:val="000000"/>
              </w:rPr>
            </w:pPr>
          </w:p>
        </w:tc>
        <w:tc>
          <w:tcPr>
            <w:tcW w:w="1442" w:type="dxa"/>
            <w:tcBorders>
              <w:top w:val="single" w:sz="4" w:space="0" w:color="000000"/>
              <w:left w:val="single" w:sz="4" w:space="0" w:color="000000"/>
              <w:bottom w:val="single" w:sz="4" w:space="0" w:color="000000"/>
              <w:right w:val="single" w:sz="4" w:space="0" w:color="000000"/>
            </w:tcBorders>
          </w:tcPr>
          <w:p w:rsidR="0051435F" w:rsidRDefault="0051435F" w:rsidP="00657BCD">
            <w:pPr>
              <w:pStyle w:val="Header"/>
              <w:ind w:left="62"/>
              <w:rPr>
                <w:color w:val="000000"/>
              </w:rPr>
            </w:pPr>
          </w:p>
        </w:tc>
      </w:tr>
      <w:tr w:rsidR="0051435F" w:rsidTr="005348F2">
        <w:trPr>
          <w:trHeight w:val="566"/>
        </w:trPr>
        <w:tc>
          <w:tcPr>
            <w:tcW w:w="2366" w:type="dxa"/>
            <w:tcBorders>
              <w:top w:val="single" w:sz="4" w:space="0" w:color="000000"/>
              <w:left w:val="single" w:sz="4" w:space="0" w:color="000000"/>
              <w:bottom w:val="single" w:sz="4" w:space="0" w:color="000000"/>
              <w:right w:val="single" w:sz="4" w:space="0" w:color="auto"/>
            </w:tcBorders>
          </w:tcPr>
          <w:p w:rsidR="0051435F" w:rsidRDefault="009679A4" w:rsidP="00657BCD">
            <w:pPr>
              <w:snapToGrid w:val="0"/>
              <w:spacing w:after="0" w:line="100" w:lineRule="atLeast"/>
              <w:ind w:left="0"/>
              <w:jc w:val="left"/>
              <w:rPr>
                <w:color w:val="000000"/>
              </w:rPr>
            </w:pPr>
            <w:r>
              <w:rPr>
                <w:color w:val="000000"/>
              </w:rPr>
              <w:lastRenderedPageBreak/>
              <w:t>Mr.Ravi Chandra</w:t>
            </w:r>
          </w:p>
        </w:tc>
        <w:tc>
          <w:tcPr>
            <w:tcW w:w="1178" w:type="dxa"/>
            <w:vMerge/>
            <w:tcBorders>
              <w:left w:val="single" w:sz="4" w:space="0" w:color="auto"/>
              <w:bottom w:val="single" w:sz="4" w:space="0" w:color="auto"/>
              <w:right w:val="single" w:sz="4" w:space="0" w:color="auto"/>
            </w:tcBorders>
          </w:tcPr>
          <w:p w:rsidR="0051435F" w:rsidRDefault="0051435F" w:rsidP="00657BCD">
            <w:pPr>
              <w:snapToGrid w:val="0"/>
              <w:spacing w:after="0" w:line="100" w:lineRule="atLeast"/>
              <w:ind w:left="0"/>
              <w:jc w:val="center"/>
              <w:rPr>
                <w:color w:val="000000"/>
              </w:rPr>
            </w:pPr>
          </w:p>
        </w:tc>
        <w:tc>
          <w:tcPr>
            <w:tcW w:w="2340" w:type="dxa"/>
            <w:tcBorders>
              <w:top w:val="single" w:sz="4" w:space="0" w:color="000000"/>
              <w:left w:val="single" w:sz="4" w:space="0" w:color="auto"/>
              <w:bottom w:val="single" w:sz="4" w:space="0" w:color="000000"/>
            </w:tcBorders>
          </w:tcPr>
          <w:p w:rsidR="0051435F" w:rsidRDefault="001058D6" w:rsidP="005348F2">
            <w:pPr>
              <w:snapToGrid w:val="0"/>
              <w:spacing w:after="0" w:line="100" w:lineRule="atLeast"/>
              <w:ind w:left="0"/>
              <w:rPr>
                <w:color w:val="000000"/>
              </w:rPr>
            </w:pPr>
            <w:r>
              <w:rPr>
                <w:color w:val="000000"/>
              </w:rPr>
              <w:t>Software Engineer</w:t>
            </w:r>
          </w:p>
        </w:tc>
        <w:tc>
          <w:tcPr>
            <w:tcW w:w="3418" w:type="dxa"/>
            <w:tcBorders>
              <w:top w:val="single" w:sz="4" w:space="0" w:color="000000"/>
              <w:left w:val="single" w:sz="4" w:space="0" w:color="000000"/>
              <w:bottom w:val="single" w:sz="4" w:space="0" w:color="000000"/>
            </w:tcBorders>
          </w:tcPr>
          <w:p w:rsidR="0051435F" w:rsidRPr="005348F2" w:rsidRDefault="009679A4" w:rsidP="00657BCD">
            <w:pPr>
              <w:pStyle w:val="Header"/>
              <w:ind w:left="72"/>
              <w:rPr>
                <w:color w:val="000000"/>
              </w:rPr>
            </w:pPr>
            <w:r w:rsidRPr="005348F2">
              <w:rPr>
                <w:color w:val="000000"/>
              </w:rPr>
              <w:t>ravichandra.bluefrog@gmail.com</w:t>
            </w:r>
          </w:p>
        </w:tc>
        <w:tc>
          <w:tcPr>
            <w:tcW w:w="1442" w:type="dxa"/>
            <w:tcBorders>
              <w:top w:val="single" w:sz="4" w:space="0" w:color="000000"/>
              <w:left w:val="single" w:sz="4" w:space="0" w:color="000000"/>
              <w:bottom w:val="single" w:sz="4" w:space="0" w:color="000000"/>
              <w:right w:val="single" w:sz="4" w:space="0" w:color="000000"/>
            </w:tcBorders>
          </w:tcPr>
          <w:p w:rsidR="0051435F" w:rsidRDefault="00C31287" w:rsidP="00657BCD">
            <w:pPr>
              <w:pStyle w:val="Header"/>
              <w:ind w:left="62"/>
              <w:rPr>
                <w:color w:val="000000"/>
              </w:rPr>
            </w:pPr>
            <w:r>
              <w:rPr>
                <w:color w:val="000000"/>
              </w:rPr>
              <w:t>9059506489</w:t>
            </w:r>
          </w:p>
        </w:tc>
      </w:tr>
      <w:tr w:rsidR="0051435F" w:rsidTr="005348F2">
        <w:trPr>
          <w:trHeight w:val="566"/>
        </w:trPr>
        <w:tc>
          <w:tcPr>
            <w:tcW w:w="2366" w:type="dxa"/>
            <w:tcBorders>
              <w:top w:val="single" w:sz="4" w:space="0" w:color="000000"/>
              <w:left w:val="single" w:sz="4" w:space="0" w:color="000000"/>
              <w:bottom w:val="single" w:sz="4" w:space="0" w:color="000000"/>
              <w:right w:val="single" w:sz="4" w:space="0" w:color="auto"/>
            </w:tcBorders>
          </w:tcPr>
          <w:p w:rsidR="0051435F" w:rsidRDefault="00B71A68" w:rsidP="00A94D06">
            <w:pPr>
              <w:snapToGrid w:val="0"/>
              <w:spacing w:after="0" w:line="100" w:lineRule="atLeast"/>
              <w:ind w:left="0"/>
              <w:jc w:val="left"/>
              <w:rPr>
                <w:color w:val="000000"/>
              </w:rPr>
            </w:pPr>
            <w:r>
              <w:rPr>
                <w:color w:val="000000"/>
              </w:rPr>
              <w:t>Ms.Ramya Sri</w:t>
            </w:r>
          </w:p>
        </w:tc>
        <w:tc>
          <w:tcPr>
            <w:tcW w:w="1178" w:type="dxa"/>
            <w:vMerge/>
            <w:tcBorders>
              <w:left w:val="single" w:sz="4" w:space="0" w:color="auto"/>
              <w:bottom w:val="single" w:sz="4" w:space="0" w:color="auto"/>
              <w:right w:val="single" w:sz="4" w:space="0" w:color="auto"/>
            </w:tcBorders>
          </w:tcPr>
          <w:p w:rsidR="0051435F" w:rsidRDefault="0051435F" w:rsidP="00657BCD">
            <w:pPr>
              <w:snapToGrid w:val="0"/>
              <w:spacing w:after="0" w:line="100" w:lineRule="atLeast"/>
              <w:ind w:left="0"/>
              <w:jc w:val="center"/>
              <w:rPr>
                <w:color w:val="000000"/>
              </w:rPr>
            </w:pPr>
          </w:p>
        </w:tc>
        <w:tc>
          <w:tcPr>
            <w:tcW w:w="2340" w:type="dxa"/>
            <w:tcBorders>
              <w:top w:val="single" w:sz="4" w:space="0" w:color="000000"/>
              <w:left w:val="single" w:sz="4" w:space="0" w:color="auto"/>
              <w:bottom w:val="single" w:sz="4" w:space="0" w:color="000000"/>
            </w:tcBorders>
          </w:tcPr>
          <w:p w:rsidR="0051435F" w:rsidRDefault="001058D6" w:rsidP="005348F2">
            <w:pPr>
              <w:snapToGrid w:val="0"/>
              <w:spacing w:after="0" w:line="100" w:lineRule="atLeast"/>
              <w:ind w:left="0"/>
              <w:rPr>
                <w:color w:val="000000"/>
              </w:rPr>
            </w:pPr>
            <w:r>
              <w:rPr>
                <w:color w:val="000000"/>
              </w:rPr>
              <w:t>Software Engineer</w:t>
            </w:r>
          </w:p>
        </w:tc>
        <w:tc>
          <w:tcPr>
            <w:tcW w:w="3418" w:type="dxa"/>
            <w:tcBorders>
              <w:top w:val="single" w:sz="4" w:space="0" w:color="000000"/>
              <w:left w:val="single" w:sz="4" w:space="0" w:color="000000"/>
              <w:bottom w:val="single" w:sz="4" w:space="0" w:color="000000"/>
            </w:tcBorders>
          </w:tcPr>
          <w:p w:rsidR="0051435F" w:rsidRPr="005348F2" w:rsidRDefault="00C043CF" w:rsidP="00C043CF">
            <w:pPr>
              <w:pStyle w:val="Header"/>
              <w:ind w:left="72"/>
              <w:rPr>
                <w:color w:val="000000"/>
              </w:rPr>
            </w:pPr>
            <w:r w:rsidRPr="005348F2">
              <w:rPr>
                <w:color w:val="000000"/>
              </w:rPr>
              <w:t>ramyasri.r</w:t>
            </w:r>
            <w:r w:rsidR="00F45C29" w:rsidRPr="005348F2">
              <w:rPr>
                <w:color w:val="000000"/>
              </w:rPr>
              <w:t>@</w:t>
            </w:r>
            <w:r w:rsidRPr="005348F2">
              <w:rPr>
                <w:color w:val="000000"/>
              </w:rPr>
              <w:t>bluefrogindia.net</w:t>
            </w:r>
          </w:p>
        </w:tc>
        <w:tc>
          <w:tcPr>
            <w:tcW w:w="1442" w:type="dxa"/>
            <w:tcBorders>
              <w:top w:val="single" w:sz="4" w:space="0" w:color="000000"/>
              <w:left w:val="single" w:sz="4" w:space="0" w:color="000000"/>
              <w:bottom w:val="single" w:sz="4" w:space="0" w:color="000000"/>
              <w:right w:val="single" w:sz="4" w:space="0" w:color="000000"/>
            </w:tcBorders>
          </w:tcPr>
          <w:p w:rsidR="0051435F" w:rsidRDefault="008B7FB5" w:rsidP="00657BCD">
            <w:pPr>
              <w:pStyle w:val="Header"/>
              <w:ind w:left="62"/>
              <w:jc w:val="center"/>
              <w:rPr>
                <w:color w:val="000000"/>
              </w:rPr>
            </w:pPr>
            <w:r>
              <w:rPr>
                <w:color w:val="000000"/>
              </w:rPr>
              <w:t>9848793774</w:t>
            </w:r>
          </w:p>
        </w:tc>
      </w:tr>
    </w:tbl>
    <w:p w:rsidR="001D4E38" w:rsidRPr="000026CF" w:rsidRDefault="001D4E38" w:rsidP="001D4E38"/>
    <w:p w:rsidR="001D4E38" w:rsidRDefault="001D4E38" w:rsidP="001D4E38">
      <w:pPr>
        <w:pStyle w:val="BFMTH3"/>
      </w:pPr>
      <w:bookmarkStart w:id="27" w:name="_Toc309231733"/>
      <w:bookmarkStart w:id="28" w:name="_Toc382491709"/>
      <w:r w:rsidRPr="00087D1B">
        <w:t>Product Functions:</w:t>
      </w:r>
      <w:bookmarkEnd w:id="27"/>
      <w:bookmarkEnd w:id="28"/>
    </w:p>
    <w:tbl>
      <w:tblPr>
        <w:tblW w:w="10744" w:type="dxa"/>
        <w:tblInd w:w="-106" w:type="dxa"/>
        <w:tblLayout w:type="fixed"/>
        <w:tblLook w:val="0000"/>
      </w:tblPr>
      <w:tblGrid>
        <w:gridCol w:w="844"/>
        <w:gridCol w:w="2610"/>
        <w:gridCol w:w="2696"/>
        <w:gridCol w:w="4594"/>
      </w:tblGrid>
      <w:tr w:rsidR="00C90653" w:rsidTr="00DB6F81">
        <w:trPr>
          <w:cantSplit/>
          <w:trHeight w:val="447"/>
        </w:trPr>
        <w:tc>
          <w:tcPr>
            <w:tcW w:w="844" w:type="dxa"/>
            <w:tcBorders>
              <w:top w:val="single" w:sz="4" w:space="0" w:color="000000"/>
              <w:left w:val="single" w:sz="4" w:space="0" w:color="000000"/>
              <w:bottom w:val="single" w:sz="4" w:space="0" w:color="000000"/>
            </w:tcBorders>
            <w:shd w:val="clear" w:color="auto" w:fill="8DB3E2"/>
            <w:vAlign w:val="center"/>
          </w:tcPr>
          <w:p w:rsidR="00C90653" w:rsidRDefault="00C90653" w:rsidP="005B459E">
            <w:pPr>
              <w:pStyle w:val="NoSpacing"/>
              <w:snapToGrid w:val="0"/>
              <w:rPr>
                <w:b/>
                <w:bCs/>
              </w:rPr>
            </w:pPr>
            <w:r>
              <w:rPr>
                <w:b/>
                <w:bCs/>
              </w:rPr>
              <w:t>S. No</w:t>
            </w:r>
          </w:p>
        </w:tc>
        <w:tc>
          <w:tcPr>
            <w:tcW w:w="2610" w:type="dxa"/>
            <w:tcBorders>
              <w:top w:val="single" w:sz="4" w:space="0" w:color="000000"/>
              <w:left w:val="single" w:sz="4" w:space="0" w:color="000000"/>
              <w:bottom w:val="single" w:sz="4" w:space="0" w:color="000000"/>
            </w:tcBorders>
            <w:shd w:val="clear" w:color="auto" w:fill="8DB3E2"/>
            <w:vAlign w:val="center"/>
          </w:tcPr>
          <w:p w:rsidR="00C90653" w:rsidRDefault="00C90653" w:rsidP="005B459E">
            <w:pPr>
              <w:pStyle w:val="NoSpacing"/>
              <w:snapToGrid w:val="0"/>
              <w:rPr>
                <w:b/>
                <w:bCs/>
              </w:rPr>
            </w:pPr>
            <w:r>
              <w:rPr>
                <w:b/>
                <w:bCs/>
              </w:rPr>
              <w:t>Module</w:t>
            </w:r>
          </w:p>
        </w:tc>
        <w:tc>
          <w:tcPr>
            <w:tcW w:w="2696" w:type="dxa"/>
            <w:tcBorders>
              <w:top w:val="single" w:sz="4" w:space="0" w:color="000000"/>
              <w:left w:val="single" w:sz="4" w:space="0" w:color="000000"/>
              <w:bottom w:val="single" w:sz="4" w:space="0" w:color="000000"/>
            </w:tcBorders>
            <w:shd w:val="clear" w:color="auto" w:fill="8DB3E2"/>
            <w:vAlign w:val="center"/>
          </w:tcPr>
          <w:p w:rsidR="00C90653" w:rsidRDefault="00C90653" w:rsidP="005B459E">
            <w:pPr>
              <w:pStyle w:val="NoSpacing"/>
              <w:snapToGrid w:val="0"/>
              <w:rPr>
                <w:b/>
                <w:bCs/>
              </w:rPr>
            </w:pPr>
            <w:r>
              <w:rPr>
                <w:b/>
                <w:bCs/>
              </w:rPr>
              <w:t>Short Description</w:t>
            </w:r>
          </w:p>
        </w:tc>
        <w:tc>
          <w:tcPr>
            <w:tcW w:w="4594"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C90653" w:rsidRDefault="00C90653" w:rsidP="005B459E">
            <w:pPr>
              <w:pStyle w:val="NoSpacing"/>
              <w:snapToGrid w:val="0"/>
            </w:pPr>
            <w:r>
              <w:rPr>
                <w:b/>
                <w:bCs/>
              </w:rPr>
              <w:t>Sub Modules</w:t>
            </w:r>
          </w:p>
        </w:tc>
      </w:tr>
      <w:tr w:rsidR="00C90653" w:rsidTr="00DB6F81">
        <w:trPr>
          <w:cantSplit/>
          <w:trHeight w:val="447"/>
        </w:trPr>
        <w:tc>
          <w:tcPr>
            <w:tcW w:w="844" w:type="dxa"/>
            <w:tcBorders>
              <w:top w:val="single" w:sz="4" w:space="0" w:color="000000"/>
              <w:left w:val="single" w:sz="4" w:space="0" w:color="000000"/>
              <w:bottom w:val="single" w:sz="4" w:space="0" w:color="000000"/>
            </w:tcBorders>
            <w:shd w:val="clear" w:color="auto" w:fill="FFFFFF"/>
            <w:vAlign w:val="center"/>
          </w:tcPr>
          <w:p w:rsidR="00C90653" w:rsidRDefault="00C90653" w:rsidP="005B459E">
            <w:pPr>
              <w:pStyle w:val="NoSpacing"/>
              <w:snapToGrid w:val="0"/>
            </w:pPr>
            <w:r>
              <w:t>1</w:t>
            </w:r>
          </w:p>
        </w:tc>
        <w:tc>
          <w:tcPr>
            <w:tcW w:w="2610" w:type="dxa"/>
            <w:tcBorders>
              <w:top w:val="single" w:sz="4" w:space="0" w:color="000000"/>
              <w:left w:val="single" w:sz="4" w:space="0" w:color="000000"/>
              <w:bottom w:val="single" w:sz="4" w:space="0" w:color="000000"/>
            </w:tcBorders>
            <w:shd w:val="clear" w:color="auto" w:fill="FFFFFF"/>
            <w:vAlign w:val="center"/>
          </w:tcPr>
          <w:p w:rsidR="00C90653" w:rsidRDefault="00C90653" w:rsidP="005B459E">
            <w:pPr>
              <w:pStyle w:val="NoSpacing"/>
              <w:tabs>
                <w:tab w:val="center" w:pos="1249"/>
              </w:tabs>
              <w:snapToGrid w:val="0"/>
            </w:pPr>
            <w:r>
              <w:t>TDF(Tribal Development Fund)</w:t>
            </w:r>
          </w:p>
        </w:tc>
        <w:tc>
          <w:tcPr>
            <w:tcW w:w="2696" w:type="dxa"/>
            <w:tcBorders>
              <w:top w:val="single" w:sz="4" w:space="0" w:color="000000"/>
              <w:left w:val="single" w:sz="4" w:space="0" w:color="000000"/>
              <w:bottom w:val="single" w:sz="4" w:space="0" w:color="000000"/>
            </w:tcBorders>
            <w:shd w:val="clear" w:color="auto" w:fill="FFFFFF"/>
            <w:vAlign w:val="center"/>
          </w:tcPr>
          <w:p w:rsidR="00C90653" w:rsidRDefault="00C90653" w:rsidP="005B459E">
            <w:pPr>
              <w:pStyle w:val="NoSpacing"/>
              <w:snapToGrid w:val="0"/>
            </w:pPr>
            <w:r>
              <w:t>Capturing farmer’s information from TDF implemented districts.</w:t>
            </w:r>
          </w:p>
        </w:tc>
        <w:tc>
          <w:tcPr>
            <w:tcW w:w="459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348F2" w:rsidRDefault="005348F2" w:rsidP="00E577A5">
            <w:pPr>
              <w:pStyle w:val="NoSpacing"/>
              <w:numPr>
                <w:ilvl w:val="0"/>
                <w:numId w:val="11"/>
              </w:numPr>
              <w:snapToGrid w:val="0"/>
            </w:pPr>
            <w:r>
              <w:t>Master farmer registration– one time activity</w:t>
            </w:r>
          </w:p>
          <w:p w:rsidR="005348F2" w:rsidRDefault="00C90653" w:rsidP="00E577A5">
            <w:pPr>
              <w:pStyle w:val="NoSpacing"/>
              <w:numPr>
                <w:ilvl w:val="0"/>
                <w:numId w:val="11"/>
              </w:numPr>
              <w:snapToGrid w:val="0"/>
            </w:pPr>
            <w:r>
              <w:t xml:space="preserve">Supplied plants </w:t>
            </w:r>
            <w:r w:rsidR="005348F2">
              <w:t>– one time activity</w:t>
            </w:r>
          </w:p>
          <w:p w:rsidR="005348F2" w:rsidRDefault="005348F2" w:rsidP="00E577A5">
            <w:pPr>
              <w:pStyle w:val="NoSpacing"/>
              <w:numPr>
                <w:ilvl w:val="0"/>
                <w:numId w:val="11"/>
              </w:numPr>
              <w:snapToGrid w:val="0"/>
            </w:pPr>
            <w:r>
              <w:t>WRD implementation and mapping farmers - – one time activity</w:t>
            </w:r>
          </w:p>
          <w:p w:rsidR="005348F2" w:rsidRDefault="005348F2" w:rsidP="00E577A5">
            <w:pPr>
              <w:pStyle w:val="NoSpacing"/>
              <w:numPr>
                <w:ilvl w:val="0"/>
                <w:numId w:val="11"/>
              </w:numPr>
              <w:snapToGrid w:val="0"/>
            </w:pPr>
            <w:r>
              <w:t xml:space="preserve">Field inspection </w:t>
            </w:r>
            <w:r w:rsidR="00C90653">
              <w:t xml:space="preserve">with </w:t>
            </w:r>
            <w:r>
              <w:t xml:space="preserve">crop </w:t>
            </w:r>
            <w:r w:rsidR="00C90653">
              <w:t>status</w:t>
            </w:r>
          </w:p>
          <w:p w:rsidR="005348F2" w:rsidRDefault="00C90653" w:rsidP="00E577A5">
            <w:pPr>
              <w:pStyle w:val="NoSpacing"/>
              <w:numPr>
                <w:ilvl w:val="0"/>
                <w:numId w:val="11"/>
              </w:numPr>
              <w:snapToGrid w:val="0"/>
            </w:pPr>
            <w:r>
              <w:t>Farmers following SMC practices</w:t>
            </w:r>
          </w:p>
          <w:p w:rsidR="00C90653" w:rsidRDefault="00C90653" w:rsidP="00E577A5">
            <w:pPr>
              <w:pStyle w:val="NoSpacing"/>
              <w:numPr>
                <w:ilvl w:val="0"/>
                <w:numId w:val="11"/>
              </w:numPr>
              <w:snapToGrid w:val="0"/>
            </w:pPr>
            <w:r>
              <w:t>Activities implemented by the farmer and Livelihood</w:t>
            </w:r>
          </w:p>
          <w:p w:rsidR="005348F2" w:rsidRDefault="005348F2" w:rsidP="00E577A5">
            <w:pPr>
              <w:pStyle w:val="NoSpacing"/>
              <w:numPr>
                <w:ilvl w:val="0"/>
                <w:numId w:val="11"/>
              </w:numPr>
              <w:snapToGrid w:val="0"/>
            </w:pPr>
            <w:r>
              <w:t>Income modules of the beneficiaries</w:t>
            </w:r>
          </w:p>
          <w:p w:rsidR="005348F2" w:rsidRDefault="005348F2" w:rsidP="00E577A5">
            <w:pPr>
              <w:pStyle w:val="NoSpacing"/>
              <w:numPr>
                <w:ilvl w:val="0"/>
                <w:numId w:val="11"/>
              </w:numPr>
              <w:snapToGrid w:val="0"/>
            </w:pPr>
            <w:r>
              <w:t>Capturing farmer photo incase of death of a farmer</w:t>
            </w:r>
          </w:p>
        </w:tc>
      </w:tr>
    </w:tbl>
    <w:p w:rsidR="001D4E38" w:rsidRDefault="001D4E38" w:rsidP="001D4E38">
      <w:pPr>
        <w:pStyle w:val="BFMTH3"/>
      </w:pPr>
      <w:bookmarkStart w:id="29" w:name="_Toc309231734"/>
      <w:bookmarkStart w:id="30" w:name="_Toc382491710"/>
      <w:r w:rsidRPr="00087D1B">
        <w:t>User characteristics:</w:t>
      </w:r>
      <w:bookmarkEnd w:id="29"/>
      <w:bookmarkEnd w:id="30"/>
    </w:p>
    <w:p w:rsidR="00F647B2" w:rsidRPr="00F647B2" w:rsidRDefault="00F647B2" w:rsidP="00E577A5">
      <w:pPr>
        <w:pStyle w:val="BFNT"/>
        <w:numPr>
          <w:ilvl w:val="0"/>
          <w:numId w:val="14"/>
        </w:numPr>
      </w:pPr>
      <w:bookmarkStart w:id="31" w:name="_Toc382323642"/>
      <w:r w:rsidRPr="00F647B2">
        <w:t>Presently 11 PIAs are using Samsung GT-S7392 mobiles for uploading data.</w:t>
      </w:r>
      <w:bookmarkEnd w:id="31"/>
    </w:p>
    <w:p w:rsidR="001D4E38" w:rsidRDefault="001D4E38" w:rsidP="001D4E38">
      <w:pPr>
        <w:pStyle w:val="BFMTH3"/>
      </w:pPr>
      <w:bookmarkStart w:id="32" w:name="_Toc309231735"/>
      <w:bookmarkStart w:id="33" w:name="_Toc382491711"/>
      <w:r w:rsidRPr="00087D1B">
        <w:t>Constraints:</w:t>
      </w:r>
      <w:bookmarkEnd w:id="32"/>
      <w:bookmarkEnd w:id="33"/>
    </w:p>
    <w:p w:rsidR="005C32E8" w:rsidRDefault="005C32E8" w:rsidP="005C32E8">
      <w:pPr>
        <w:pStyle w:val="BF3"/>
      </w:pPr>
      <w:bookmarkStart w:id="34" w:name="_Toc309231736"/>
      <w:bookmarkStart w:id="35" w:name="_Toc382491712"/>
      <w:r w:rsidRPr="00087D1B">
        <w:t>Design Constraints:</w:t>
      </w:r>
      <w:bookmarkEnd w:id="34"/>
      <w:bookmarkEnd w:id="35"/>
    </w:p>
    <w:p w:rsidR="00542754" w:rsidRPr="00B673FA" w:rsidRDefault="00542754" w:rsidP="00E577A5">
      <w:pPr>
        <w:pStyle w:val="BFNT"/>
        <w:numPr>
          <w:ilvl w:val="0"/>
          <w:numId w:val="14"/>
        </w:numPr>
        <w:spacing w:line="240" w:lineRule="auto"/>
      </w:pPr>
      <w:bookmarkStart w:id="36" w:name="_Toc382323645"/>
      <w:r w:rsidRPr="00B673FA">
        <w:t>Web application should support in all browsers</w:t>
      </w:r>
      <w:bookmarkEnd w:id="36"/>
    </w:p>
    <w:p w:rsidR="00542754" w:rsidRPr="00B673FA" w:rsidRDefault="00542754" w:rsidP="00E577A5">
      <w:pPr>
        <w:pStyle w:val="BFNT"/>
        <w:numPr>
          <w:ilvl w:val="0"/>
          <w:numId w:val="14"/>
        </w:numPr>
        <w:spacing w:line="240" w:lineRule="auto"/>
      </w:pPr>
      <w:bookmarkStart w:id="37" w:name="_Toc382323646"/>
      <w:r w:rsidRPr="00B673FA">
        <w:t>FO mobile application in Telugu language.</w:t>
      </w:r>
      <w:bookmarkEnd w:id="37"/>
    </w:p>
    <w:p w:rsidR="00542754" w:rsidRDefault="00542754" w:rsidP="00E577A5">
      <w:pPr>
        <w:pStyle w:val="BFNT"/>
        <w:numPr>
          <w:ilvl w:val="0"/>
          <w:numId w:val="14"/>
        </w:numPr>
        <w:spacing w:line="240" w:lineRule="auto"/>
      </w:pPr>
      <w:bookmarkStart w:id="38" w:name="_Toc382323647"/>
      <w:r w:rsidRPr="00B673FA">
        <w:t>Nabard mobile developed in Telugu language.</w:t>
      </w:r>
      <w:bookmarkEnd w:id="38"/>
    </w:p>
    <w:p w:rsidR="00B673FA" w:rsidRDefault="00B673FA" w:rsidP="00E577A5">
      <w:pPr>
        <w:pStyle w:val="BFNT"/>
        <w:numPr>
          <w:ilvl w:val="0"/>
          <w:numId w:val="14"/>
        </w:numPr>
        <w:spacing w:line="240" w:lineRule="auto"/>
      </w:pPr>
      <w:r>
        <w:t>Functionary application developed in Telugu language.</w:t>
      </w:r>
    </w:p>
    <w:p w:rsidR="001D4E38" w:rsidRDefault="001D4E38" w:rsidP="001D4E38">
      <w:pPr>
        <w:pStyle w:val="BFMTH3"/>
      </w:pPr>
      <w:bookmarkStart w:id="39" w:name="_Toc309231737"/>
      <w:bookmarkStart w:id="40" w:name="_Toc382491713"/>
      <w:r w:rsidRPr="00087D1B">
        <w:t>Assumptions and Dependencies:</w:t>
      </w:r>
      <w:bookmarkEnd w:id="39"/>
      <w:bookmarkEnd w:id="40"/>
    </w:p>
    <w:p w:rsidR="001B620D" w:rsidRPr="00AC1860" w:rsidRDefault="001B620D" w:rsidP="00E577A5">
      <w:pPr>
        <w:pStyle w:val="BFNT"/>
        <w:numPr>
          <w:ilvl w:val="0"/>
          <w:numId w:val="16"/>
        </w:numPr>
        <w:spacing w:line="240" w:lineRule="auto"/>
      </w:pPr>
      <w:bookmarkStart w:id="41" w:name="_Toc382323649"/>
      <w:r w:rsidRPr="00AC1860">
        <w:t>It is assumed that the whole project team will be intact throughout the project.</w:t>
      </w:r>
      <w:bookmarkEnd w:id="41"/>
    </w:p>
    <w:p w:rsidR="001B620D" w:rsidRPr="00AC1860" w:rsidRDefault="001B620D" w:rsidP="00E577A5">
      <w:pPr>
        <w:pStyle w:val="BFNT"/>
        <w:numPr>
          <w:ilvl w:val="0"/>
          <w:numId w:val="16"/>
        </w:numPr>
        <w:spacing w:line="240" w:lineRule="auto"/>
      </w:pPr>
      <w:bookmarkStart w:id="42" w:name="_Toc382323650"/>
      <w:r w:rsidRPr="00AC1860">
        <w:t>Top management of the concerned office shall support the deployment, customization of the product.</w:t>
      </w:r>
      <w:bookmarkEnd w:id="42"/>
    </w:p>
    <w:p w:rsidR="005301AB" w:rsidRDefault="005301AB" w:rsidP="00E577A5">
      <w:pPr>
        <w:pStyle w:val="BFNT"/>
        <w:numPr>
          <w:ilvl w:val="0"/>
          <w:numId w:val="16"/>
        </w:numPr>
        <w:spacing w:line="240" w:lineRule="auto"/>
      </w:pPr>
      <w:bookmarkStart w:id="43" w:name="_Toc382323651"/>
      <w:r w:rsidRPr="00AC1860">
        <w:lastRenderedPageBreak/>
        <w:t>Client officials will support us in providing the required information if needed</w:t>
      </w:r>
      <w:bookmarkEnd w:id="43"/>
      <w:r w:rsidR="005348F2">
        <w:t>.</w:t>
      </w:r>
    </w:p>
    <w:p w:rsidR="005301AB" w:rsidRPr="002C7993" w:rsidRDefault="00AC1860" w:rsidP="00E577A5">
      <w:pPr>
        <w:pStyle w:val="BFNT"/>
        <w:numPr>
          <w:ilvl w:val="0"/>
          <w:numId w:val="16"/>
        </w:numPr>
        <w:spacing w:line="240" w:lineRule="auto"/>
      </w:pPr>
      <w:bookmarkStart w:id="44" w:name="_Toc382323652"/>
      <w:r w:rsidRPr="002C7993">
        <w:t>Client officials will provide the clarifications if needed as and when required during development</w:t>
      </w:r>
      <w:bookmarkEnd w:id="44"/>
    </w:p>
    <w:p w:rsidR="001D4E38" w:rsidRDefault="001D4E38" w:rsidP="001D4E38">
      <w:pPr>
        <w:pStyle w:val="BFMTH3"/>
      </w:pPr>
      <w:bookmarkStart w:id="45" w:name="_Toc309231738"/>
      <w:bookmarkStart w:id="46" w:name="_Toc382491714"/>
      <w:r w:rsidRPr="00087D1B">
        <w:t>Apportioning of Requirements:</w:t>
      </w:r>
      <w:bookmarkEnd w:id="45"/>
      <w:bookmarkEnd w:id="46"/>
    </w:p>
    <w:p w:rsidR="001D4E38" w:rsidRPr="001A56EB" w:rsidRDefault="003A30A2" w:rsidP="005348F2">
      <w:pPr>
        <w:ind w:left="432" w:firstLine="360"/>
      </w:pPr>
      <w:r>
        <w:t>There are no future requirements.</w:t>
      </w:r>
    </w:p>
    <w:p w:rsidR="001D4E38" w:rsidRDefault="001D4E38" w:rsidP="001D4E38">
      <w:pPr>
        <w:pStyle w:val="BFMTH1"/>
      </w:pPr>
      <w:bookmarkStart w:id="47" w:name="_Toc309231739"/>
      <w:bookmarkStart w:id="48" w:name="_Toc382491715"/>
      <w:r>
        <w:t>Specific Requirements</w:t>
      </w:r>
      <w:r w:rsidRPr="0066682D">
        <w:t>:</w:t>
      </w:r>
      <w:bookmarkEnd w:id="47"/>
      <w:bookmarkEnd w:id="48"/>
    </w:p>
    <w:p w:rsidR="001D4E38" w:rsidRPr="00087D1B" w:rsidRDefault="008E37F3" w:rsidP="001D4E38">
      <w:pPr>
        <w:pStyle w:val="BFMTH3"/>
      </w:pPr>
      <w:bookmarkStart w:id="49" w:name="_Toc309231740"/>
      <w:bookmarkStart w:id="50" w:name="_Toc382491716"/>
      <w:r>
        <w:t xml:space="preserve">Detailed </w:t>
      </w:r>
      <w:r w:rsidR="001D4E38" w:rsidRPr="00087D1B">
        <w:t>Business Requirements:</w:t>
      </w:r>
      <w:bookmarkEnd w:id="49"/>
      <w:bookmarkEnd w:id="50"/>
    </w:p>
    <w:tbl>
      <w:tblPr>
        <w:tblW w:w="9686" w:type="dxa"/>
        <w:tblInd w:w="108" w:type="dxa"/>
        <w:tblLayout w:type="fixed"/>
        <w:tblLook w:val="0000"/>
      </w:tblPr>
      <w:tblGrid>
        <w:gridCol w:w="1260"/>
        <w:gridCol w:w="1530"/>
        <w:gridCol w:w="6896"/>
      </w:tblGrid>
      <w:tr w:rsidR="001D4E38" w:rsidRPr="00172806" w:rsidTr="009D6F54">
        <w:tc>
          <w:tcPr>
            <w:tcW w:w="1260" w:type="dxa"/>
            <w:tcBorders>
              <w:top w:val="single" w:sz="4" w:space="0" w:color="000000"/>
              <w:left w:val="single" w:sz="4" w:space="0" w:color="000000"/>
              <w:bottom w:val="single" w:sz="4" w:space="0" w:color="000000"/>
            </w:tcBorders>
            <w:shd w:val="clear" w:color="auto" w:fill="8DB3E2"/>
          </w:tcPr>
          <w:p w:rsidR="001D4E38" w:rsidRPr="00D72E0A" w:rsidRDefault="001D4E38" w:rsidP="003A259B">
            <w:pPr>
              <w:pStyle w:val="TableSubTitle"/>
              <w:jc w:val="center"/>
              <w:rPr>
                <w:rFonts w:ascii="Calibri" w:hAnsi="Calibri" w:cs="Calibri"/>
              </w:rPr>
            </w:pPr>
            <w:r w:rsidRPr="00D72E0A">
              <w:rPr>
                <w:rFonts w:ascii="Calibri" w:hAnsi="Calibri" w:cs="Calibri"/>
              </w:rPr>
              <w:t>High-level Business Requirement#</w:t>
            </w:r>
          </w:p>
        </w:tc>
        <w:tc>
          <w:tcPr>
            <w:tcW w:w="1530" w:type="dxa"/>
            <w:tcBorders>
              <w:top w:val="single" w:sz="4" w:space="0" w:color="000000"/>
              <w:left w:val="single" w:sz="4" w:space="0" w:color="000000"/>
              <w:bottom w:val="single" w:sz="4" w:space="0" w:color="000000"/>
            </w:tcBorders>
            <w:shd w:val="clear" w:color="auto" w:fill="8DB3E2"/>
          </w:tcPr>
          <w:p w:rsidR="001D4E38" w:rsidRPr="00D72E0A" w:rsidRDefault="001D4E38" w:rsidP="003A259B">
            <w:pPr>
              <w:pStyle w:val="TableSubTitle"/>
              <w:jc w:val="center"/>
              <w:rPr>
                <w:rFonts w:ascii="Calibri" w:hAnsi="Calibri" w:cs="Calibri"/>
              </w:rPr>
            </w:pPr>
            <w:r w:rsidRPr="00D72E0A">
              <w:rPr>
                <w:rFonts w:ascii="Calibri" w:hAnsi="Calibri" w:cs="Calibri"/>
              </w:rPr>
              <w:t>Detailed Business Requirement#</w:t>
            </w:r>
          </w:p>
        </w:tc>
        <w:tc>
          <w:tcPr>
            <w:tcW w:w="6896" w:type="dxa"/>
            <w:tcBorders>
              <w:top w:val="single" w:sz="4" w:space="0" w:color="000000"/>
              <w:left w:val="single" w:sz="4" w:space="0" w:color="000000"/>
              <w:bottom w:val="single" w:sz="4" w:space="0" w:color="000000"/>
              <w:right w:val="single" w:sz="4" w:space="0" w:color="000000"/>
            </w:tcBorders>
            <w:shd w:val="clear" w:color="auto" w:fill="8DB3E2"/>
          </w:tcPr>
          <w:p w:rsidR="001D4E38" w:rsidRPr="00D72E0A" w:rsidRDefault="001D4E38" w:rsidP="003A259B">
            <w:pPr>
              <w:pStyle w:val="TableSubTitle"/>
              <w:jc w:val="center"/>
              <w:rPr>
                <w:rFonts w:ascii="Calibri" w:hAnsi="Calibri" w:cs="Calibri"/>
              </w:rPr>
            </w:pPr>
            <w:r w:rsidRPr="00D72E0A">
              <w:rPr>
                <w:rFonts w:ascii="Calibri" w:hAnsi="Calibri" w:cs="Calibri"/>
              </w:rPr>
              <w:t>Detailed Requirement Description</w:t>
            </w:r>
          </w:p>
        </w:tc>
      </w:tr>
      <w:tr w:rsidR="001D4E38" w:rsidRPr="00172806" w:rsidTr="009D6F54">
        <w:tc>
          <w:tcPr>
            <w:tcW w:w="1260" w:type="dxa"/>
            <w:tcBorders>
              <w:top w:val="single" w:sz="4" w:space="0" w:color="000000"/>
              <w:left w:val="single" w:sz="4" w:space="0" w:color="000000"/>
              <w:bottom w:val="single" w:sz="4" w:space="0" w:color="000000"/>
            </w:tcBorders>
          </w:tcPr>
          <w:p w:rsidR="001D4E38" w:rsidRPr="00D72E0A" w:rsidRDefault="00E30D6A" w:rsidP="009E4188">
            <w:pPr>
              <w:pStyle w:val="tabletext"/>
              <w:snapToGrid w:val="0"/>
              <w:rPr>
                <w:rFonts w:ascii="Calibri" w:hAnsi="Calibri" w:cs="Arial"/>
                <w:sz w:val="20"/>
              </w:rPr>
            </w:pPr>
            <w:r>
              <w:rPr>
                <w:rFonts w:ascii="Calibri" w:hAnsi="Calibri" w:cs="Calibri"/>
                <w:sz w:val="20"/>
              </w:rPr>
              <w:t>BR1.1.</w:t>
            </w:r>
            <w:r w:rsidRPr="00633988">
              <w:rPr>
                <w:rFonts w:ascii="Calibri" w:eastAsia="Calibri" w:hAnsi="Calibri"/>
                <w:sz w:val="22"/>
                <w:szCs w:val="22"/>
              </w:rPr>
              <w:t xml:space="preserve"> </w:t>
            </w:r>
            <w:r w:rsidRPr="00633988">
              <w:rPr>
                <w:rFonts w:ascii="Calibri" w:hAnsi="Calibri" w:cs="Calibri"/>
                <w:sz w:val="20"/>
              </w:rPr>
              <w:t>Farmer Registration</w:t>
            </w:r>
          </w:p>
        </w:tc>
        <w:tc>
          <w:tcPr>
            <w:tcW w:w="1530" w:type="dxa"/>
            <w:tcBorders>
              <w:top w:val="single" w:sz="4" w:space="0" w:color="000000"/>
              <w:left w:val="single" w:sz="4" w:space="0" w:color="000000"/>
              <w:bottom w:val="single" w:sz="4" w:space="0" w:color="000000"/>
            </w:tcBorders>
          </w:tcPr>
          <w:p w:rsidR="008C25BA" w:rsidRDefault="003F29B4" w:rsidP="00A94897">
            <w:pPr>
              <w:pStyle w:val="Header"/>
              <w:snapToGrid w:val="0"/>
              <w:ind w:left="0"/>
              <w:rPr>
                <w:rFonts w:cs="Arial"/>
                <w:sz w:val="20"/>
                <w:szCs w:val="20"/>
              </w:rPr>
            </w:pPr>
            <w:r>
              <w:rPr>
                <w:rFonts w:cs="Calibri"/>
                <w:sz w:val="20"/>
                <w:szCs w:val="20"/>
              </w:rPr>
              <w:t xml:space="preserve">BR1.1. </w:t>
            </w:r>
            <w:r w:rsidRPr="00633988">
              <w:rPr>
                <w:rFonts w:cs="Calibri"/>
                <w:sz w:val="20"/>
                <w:szCs w:val="20"/>
              </w:rPr>
              <w:t>Farmer Registration</w:t>
            </w:r>
          </w:p>
          <w:p w:rsidR="001D4E38" w:rsidRPr="008C25BA" w:rsidRDefault="001D4E38" w:rsidP="008C25BA"/>
        </w:tc>
        <w:tc>
          <w:tcPr>
            <w:tcW w:w="6896" w:type="dxa"/>
            <w:tcBorders>
              <w:top w:val="single" w:sz="4" w:space="0" w:color="000000"/>
              <w:left w:val="single" w:sz="4" w:space="0" w:color="000000"/>
              <w:bottom w:val="single" w:sz="4" w:space="0" w:color="000000"/>
              <w:right w:val="single" w:sz="4" w:space="0" w:color="000000"/>
            </w:tcBorders>
          </w:tcPr>
          <w:p w:rsidR="007E0153" w:rsidRDefault="007E0153" w:rsidP="007E0153">
            <w:pPr>
              <w:pStyle w:val="TableMedium"/>
              <w:snapToGrid w:val="0"/>
              <w:jc w:val="both"/>
              <w:rPr>
                <w:rFonts w:ascii="Calibri" w:hAnsi="Calibri" w:cs="Calibri"/>
                <w:color w:val="000000"/>
                <w:sz w:val="20"/>
              </w:rPr>
            </w:pPr>
            <w:r w:rsidRPr="001A27AF">
              <w:rPr>
                <w:rFonts w:ascii="Calibri" w:hAnsi="Calibri" w:cs="Calibri"/>
                <w:color w:val="000000"/>
                <w:sz w:val="20"/>
              </w:rPr>
              <w:t>Capturing farmer details like</w:t>
            </w:r>
            <w:r>
              <w:rPr>
                <w:rFonts w:ascii="Calibri" w:hAnsi="Calibri" w:cs="Calibri"/>
                <w:color w:val="000000"/>
                <w:sz w:val="20"/>
              </w:rPr>
              <w:t>,</w:t>
            </w:r>
          </w:p>
          <w:p w:rsidR="007E0153" w:rsidRDefault="007E0153" w:rsidP="007E0153">
            <w:pPr>
              <w:pStyle w:val="TableMedium"/>
              <w:snapToGrid w:val="0"/>
              <w:jc w:val="both"/>
              <w:rPr>
                <w:rFonts w:ascii="Calibri" w:hAnsi="Calibri" w:cs="Calibri"/>
                <w:color w:val="000000"/>
                <w:sz w:val="20"/>
              </w:rPr>
            </w:pPr>
            <w:r>
              <w:rPr>
                <w:rFonts w:ascii="Calibri" w:hAnsi="Calibri" w:cs="Calibri"/>
                <w:color w:val="000000"/>
                <w:sz w:val="20"/>
              </w:rPr>
              <w:t>1.Farmer Name</w:t>
            </w:r>
          </w:p>
          <w:p w:rsidR="007E0153" w:rsidRDefault="007E0153" w:rsidP="007E0153">
            <w:pPr>
              <w:pStyle w:val="TableMedium"/>
              <w:snapToGrid w:val="0"/>
              <w:jc w:val="both"/>
              <w:rPr>
                <w:rFonts w:ascii="Calibri" w:hAnsi="Calibri" w:cs="Calibri"/>
                <w:color w:val="000000"/>
                <w:sz w:val="20"/>
              </w:rPr>
            </w:pPr>
            <w:r>
              <w:rPr>
                <w:rFonts w:ascii="Calibri" w:hAnsi="Calibri" w:cs="Calibri"/>
                <w:color w:val="000000"/>
                <w:sz w:val="20"/>
              </w:rPr>
              <w:t>2.Survey Number</w:t>
            </w:r>
          </w:p>
          <w:p w:rsidR="007E0153" w:rsidRDefault="007E0153" w:rsidP="007E0153">
            <w:pPr>
              <w:pStyle w:val="TableMedium"/>
              <w:snapToGrid w:val="0"/>
              <w:jc w:val="both"/>
              <w:rPr>
                <w:rFonts w:ascii="Calibri" w:hAnsi="Calibri" w:cs="Calibri"/>
                <w:color w:val="000000"/>
                <w:sz w:val="20"/>
              </w:rPr>
            </w:pPr>
            <w:r>
              <w:rPr>
                <w:rFonts w:ascii="Calibri" w:hAnsi="Calibri" w:cs="Calibri"/>
                <w:color w:val="000000"/>
                <w:sz w:val="20"/>
              </w:rPr>
              <w:t>3.Ration Card Number</w:t>
            </w:r>
          </w:p>
          <w:p w:rsidR="007E0153" w:rsidRDefault="007E0153" w:rsidP="007E0153">
            <w:pPr>
              <w:pStyle w:val="TableMedium"/>
              <w:snapToGrid w:val="0"/>
              <w:jc w:val="both"/>
              <w:rPr>
                <w:rFonts w:ascii="Calibri" w:hAnsi="Calibri" w:cs="Calibri"/>
                <w:color w:val="000000"/>
                <w:sz w:val="20"/>
              </w:rPr>
            </w:pPr>
            <w:r>
              <w:rPr>
                <w:rFonts w:ascii="Calibri" w:hAnsi="Calibri" w:cs="Calibri"/>
                <w:color w:val="000000"/>
                <w:sz w:val="20"/>
              </w:rPr>
              <w:t>4.Aadhar Card Number</w:t>
            </w:r>
          </w:p>
          <w:p w:rsidR="007E0153" w:rsidRDefault="007E0153" w:rsidP="007E0153">
            <w:pPr>
              <w:pStyle w:val="TableMedium"/>
              <w:snapToGrid w:val="0"/>
              <w:jc w:val="both"/>
              <w:rPr>
                <w:rFonts w:ascii="Calibri" w:hAnsi="Calibri" w:cs="Calibri"/>
                <w:color w:val="000000"/>
                <w:sz w:val="20"/>
              </w:rPr>
            </w:pPr>
            <w:r>
              <w:rPr>
                <w:rFonts w:ascii="Calibri" w:hAnsi="Calibri" w:cs="Calibri"/>
                <w:color w:val="000000"/>
                <w:sz w:val="20"/>
              </w:rPr>
              <w:t>5.Farmer Image</w:t>
            </w:r>
          </w:p>
          <w:p w:rsidR="007E0153" w:rsidRDefault="007E0153" w:rsidP="007E0153">
            <w:pPr>
              <w:pStyle w:val="TableMedium"/>
              <w:snapToGrid w:val="0"/>
              <w:jc w:val="both"/>
              <w:rPr>
                <w:rFonts w:ascii="Calibri" w:hAnsi="Calibri" w:cs="Calibri"/>
                <w:sz w:val="20"/>
              </w:rPr>
            </w:pPr>
            <w:r>
              <w:rPr>
                <w:rFonts w:ascii="Calibri" w:hAnsi="Calibri" w:cs="Calibri"/>
                <w:sz w:val="20"/>
              </w:rPr>
              <w:t>6.Land Geo Images</w:t>
            </w:r>
          </w:p>
          <w:p w:rsidR="00381D45" w:rsidRDefault="007E0153" w:rsidP="004B3252">
            <w:pPr>
              <w:pStyle w:val="Header"/>
              <w:snapToGrid w:val="0"/>
              <w:ind w:left="0"/>
              <w:rPr>
                <w:rFonts w:cs="Calibri"/>
                <w:sz w:val="20"/>
                <w:szCs w:val="20"/>
              </w:rPr>
            </w:pPr>
            <w:r>
              <w:rPr>
                <w:rFonts w:cs="Calibri"/>
                <w:sz w:val="20"/>
                <w:szCs w:val="20"/>
              </w:rPr>
              <w:t>7.Land Video</w:t>
            </w:r>
          </w:p>
          <w:p w:rsidR="00381D45" w:rsidRDefault="00381D45" w:rsidP="004B3252">
            <w:pPr>
              <w:pStyle w:val="Header"/>
              <w:snapToGrid w:val="0"/>
              <w:ind w:left="0"/>
              <w:rPr>
                <w:rFonts w:cs="Calibri"/>
                <w:sz w:val="20"/>
                <w:szCs w:val="20"/>
              </w:rPr>
            </w:pPr>
            <w:r>
              <w:rPr>
                <w:rFonts w:cs="Calibri"/>
                <w:sz w:val="20"/>
                <w:szCs w:val="20"/>
              </w:rPr>
              <w:t>8.Father name</w:t>
            </w:r>
          </w:p>
          <w:p w:rsidR="00DF6BD9" w:rsidRDefault="00381D45" w:rsidP="004B3252">
            <w:pPr>
              <w:pStyle w:val="Header"/>
              <w:snapToGrid w:val="0"/>
              <w:ind w:left="0"/>
              <w:rPr>
                <w:rFonts w:cs="Calibri"/>
                <w:sz w:val="20"/>
                <w:szCs w:val="20"/>
              </w:rPr>
            </w:pPr>
            <w:r>
              <w:rPr>
                <w:rFonts w:cs="Calibri"/>
                <w:sz w:val="20"/>
                <w:szCs w:val="20"/>
              </w:rPr>
              <w:t>9.Contact number etc</w:t>
            </w:r>
          </w:p>
          <w:p w:rsidR="00DF6BD9" w:rsidRDefault="00DF6BD9" w:rsidP="004B3252">
            <w:pPr>
              <w:pStyle w:val="Header"/>
              <w:snapToGrid w:val="0"/>
              <w:ind w:left="0"/>
              <w:rPr>
                <w:rFonts w:cs="Calibri"/>
                <w:sz w:val="20"/>
                <w:szCs w:val="20"/>
              </w:rPr>
            </w:pPr>
            <w:r>
              <w:rPr>
                <w:rFonts w:cs="Calibri"/>
                <w:sz w:val="20"/>
                <w:szCs w:val="20"/>
              </w:rPr>
              <w:t>10.Farmer registered project number &amp; Phase</w:t>
            </w:r>
          </w:p>
          <w:p w:rsidR="00DF6BD9" w:rsidRDefault="00DF6BD9" w:rsidP="004B3252">
            <w:pPr>
              <w:pStyle w:val="Header"/>
              <w:snapToGrid w:val="0"/>
              <w:ind w:left="0"/>
              <w:rPr>
                <w:rFonts w:cs="Calibri"/>
                <w:sz w:val="20"/>
                <w:szCs w:val="20"/>
              </w:rPr>
            </w:pPr>
            <w:r>
              <w:rPr>
                <w:rFonts w:cs="Calibri"/>
                <w:sz w:val="20"/>
                <w:szCs w:val="20"/>
              </w:rPr>
              <w:t>11.Initiated year etc.</w:t>
            </w:r>
          </w:p>
          <w:p w:rsidR="00DF6BD9" w:rsidRDefault="00DF6BD9" w:rsidP="00E577A5">
            <w:pPr>
              <w:pStyle w:val="Header"/>
              <w:numPr>
                <w:ilvl w:val="0"/>
                <w:numId w:val="12"/>
              </w:numPr>
              <w:snapToGrid w:val="0"/>
              <w:rPr>
                <w:rFonts w:cs="Calibri"/>
                <w:sz w:val="20"/>
                <w:szCs w:val="20"/>
              </w:rPr>
            </w:pPr>
            <w:r>
              <w:rPr>
                <w:rFonts w:cs="Calibri"/>
                <w:sz w:val="20"/>
                <w:szCs w:val="20"/>
              </w:rPr>
              <w:t>As per existing farmers data, Bluefrog port the data into database and populates the same into mobile application.</w:t>
            </w:r>
          </w:p>
          <w:p w:rsidR="00DF6BD9" w:rsidRDefault="00DF6BD9" w:rsidP="00E577A5">
            <w:pPr>
              <w:pStyle w:val="Header"/>
              <w:numPr>
                <w:ilvl w:val="0"/>
                <w:numId w:val="12"/>
              </w:numPr>
              <w:snapToGrid w:val="0"/>
              <w:rPr>
                <w:rFonts w:cs="Calibri"/>
                <w:sz w:val="20"/>
                <w:szCs w:val="20"/>
              </w:rPr>
            </w:pPr>
            <w:r>
              <w:rPr>
                <w:rFonts w:cs="Calibri"/>
                <w:sz w:val="20"/>
                <w:szCs w:val="20"/>
              </w:rPr>
              <w:t>Field organizers during registering the farmers correct the data</w:t>
            </w:r>
            <w:r w:rsidR="002946FA">
              <w:rPr>
                <w:rFonts w:cs="Calibri"/>
                <w:sz w:val="20"/>
                <w:szCs w:val="20"/>
              </w:rPr>
              <w:t xml:space="preserve"> against </w:t>
            </w:r>
            <w:r>
              <w:rPr>
                <w:rFonts w:cs="Calibri"/>
                <w:sz w:val="20"/>
                <w:szCs w:val="20"/>
              </w:rPr>
              <w:t xml:space="preserve"> available</w:t>
            </w:r>
            <w:r w:rsidR="002946FA">
              <w:rPr>
                <w:rFonts w:cs="Calibri"/>
                <w:sz w:val="20"/>
                <w:szCs w:val="20"/>
              </w:rPr>
              <w:t xml:space="preserve"> data </w:t>
            </w:r>
            <w:r>
              <w:rPr>
                <w:rFonts w:cs="Calibri"/>
                <w:sz w:val="20"/>
                <w:szCs w:val="20"/>
              </w:rPr>
              <w:t xml:space="preserve"> in mobile and upload to server</w:t>
            </w:r>
            <w:r w:rsidR="002946FA">
              <w:rPr>
                <w:rFonts w:cs="Calibri"/>
                <w:sz w:val="20"/>
                <w:szCs w:val="20"/>
              </w:rPr>
              <w:t xml:space="preserve"> if required</w:t>
            </w:r>
          </w:p>
          <w:p w:rsidR="002946FA" w:rsidRDefault="002946FA" w:rsidP="00E577A5">
            <w:pPr>
              <w:pStyle w:val="Header"/>
              <w:numPr>
                <w:ilvl w:val="0"/>
                <w:numId w:val="12"/>
              </w:numPr>
              <w:snapToGrid w:val="0"/>
              <w:rPr>
                <w:rFonts w:cs="Calibri"/>
                <w:sz w:val="20"/>
                <w:szCs w:val="20"/>
              </w:rPr>
            </w:pPr>
            <w:r>
              <w:rPr>
                <w:rFonts w:cs="Calibri"/>
                <w:sz w:val="20"/>
                <w:szCs w:val="20"/>
              </w:rPr>
              <w:t>PIA login have edit screens can edit the data uploaded by F.O</w:t>
            </w:r>
          </w:p>
          <w:p w:rsidR="001D4E38" w:rsidRPr="00172806" w:rsidRDefault="002946FA" w:rsidP="00E577A5">
            <w:pPr>
              <w:pStyle w:val="Header"/>
              <w:numPr>
                <w:ilvl w:val="0"/>
                <w:numId w:val="12"/>
              </w:numPr>
              <w:snapToGrid w:val="0"/>
              <w:rPr>
                <w:rFonts w:cs="Arial"/>
                <w:sz w:val="20"/>
                <w:szCs w:val="20"/>
              </w:rPr>
            </w:pPr>
            <w:r>
              <w:rPr>
                <w:rFonts w:cs="Calibri"/>
                <w:sz w:val="20"/>
                <w:szCs w:val="20"/>
              </w:rPr>
              <w:t>AGM and higher should able to see the data corrected reports</w:t>
            </w:r>
            <w:r w:rsidR="007E0153">
              <w:rPr>
                <w:rFonts w:cs="Calibri"/>
                <w:sz w:val="20"/>
                <w:szCs w:val="20"/>
              </w:rPr>
              <w:tab/>
            </w:r>
          </w:p>
        </w:tc>
      </w:tr>
      <w:tr w:rsidR="004B2C3E" w:rsidRPr="00172806" w:rsidTr="009D6F54">
        <w:tc>
          <w:tcPr>
            <w:tcW w:w="1260" w:type="dxa"/>
            <w:tcBorders>
              <w:top w:val="single" w:sz="4" w:space="0" w:color="000000"/>
              <w:left w:val="single" w:sz="4" w:space="0" w:color="000000"/>
              <w:bottom w:val="single" w:sz="4" w:space="0" w:color="000000"/>
            </w:tcBorders>
          </w:tcPr>
          <w:p w:rsidR="004B2C3E" w:rsidRPr="00A56EC1" w:rsidRDefault="004B2C3E" w:rsidP="00A56EC1">
            <w:pPr>
              <w:pStyle w:val="NormalWebCharChar"/>
              <w:snapToGrid w:val="0"/>
              <w:spacing w:after="0" w:line="276" w:lineRule="auto"/>
              <w:rPr>
                <w:rFonts w:ascii="Calibri" w:hAnsi="Calibri" w:cs="Calibri"/>
                <w:color w:val="000000"/>
                <w:sz w:val="22"/>
                <w:szCs w:val="22"/>
              </w:rPr>
            </w:pPr>
            <w:r>
              <w:rPr>
                <w:rFonts w:ascii="Calibri" w:hAnsi="Calibri" w:cs="Calibri"/>
                <w:color w:val="000000"/>
                <w:sz w:val="22"/>
                <w:szCs w:val="22"/>
              </w:rPr>
              <w:t>BR1.2.</w:t>
            </w:r>
            <w:r w:rsidRPr="002F2E9D">
              <w:rPr>
                <w:rFonts w:ascii="Garamond" w:eastAsia="Calibri" w:hAnsi="Garamond"/>
                <w:b/>
                <w:bCs/>
                <w:color w:val="000000"/>
                <w:kern w:val="0"/>
                <w:sz w:val="32"/>
                <w:szCs w:val="26"/>
                <w:lang w:eastAsia="en-US"/>
              </w:rPr>
              <w:t xml:space="preserve"> </w:t>
            </w:r>
            <w:r w:rsidRPr="002F2E9D">
              <w:rPr>
                <w:rFonts w:ascii="Calibri" w:hAnsi="Calibri" w:cs="Calibri"/>
                <w:bCs/>
                <w:color w:val="000000"/>
                <w:sz w:val="20"/>
                <w:szCs w:val="20"/>
              </w:rPr>
              <w:t>Supplied Plants</w:t>
            </w:r>
          </w:p>
        </w:tc>
        <w:tc>
          <w:tcPr>
            <w:tcW w:w="1530" w:type="dxa"/>
            <w:tcBorders>
              <w:top w:val="single" w:sz="4" w:space="0" w:color="000000"/>
              <w:left w:val="single" w:sz="4" w:space="0" w:color="000000"/>
              <w:bottom w:val="single" w:sz="4" w:space="0" w:color="000000"/>
            </w:tcBorders>
          </w:tcPr>
          <w:p w:rsidR="004B2C3E" w:rsidRDefault="004B2C3E" w:rsidP="005B459E">
            <w:pPr>
              <w:pStyle w:val="NormalWebCharChar"/>
              <w:snapToGrid w:val="0"/>
              <w:spacing w:after="0" w:line="276" w:lineRule="auto"/>
              <w:rPr>
                <w:rFonts w:ascii="Calibri" w:hAnsi="Calibri" w:cs="Calibri"/>
                <w:color w:val="000000"/>
                <w:sz w:val="22"/>
                <w:szCs w:val="22"/>
              </w:rPr>
            </w:pPr>
            <w:r>
              <w:rPr>
                <w:rFonts w:ascii="Calibri" w:hAnsi="Calibri" w:cs="Calibri"/>
                <w:color w:val="000000"/>
                <w:sz w:val="22"/>
                <w:szCs w:val="22"/>
              </w:rPr>
              <w:t>BR1.</w:t>
            </w:r>
            <w:r w:rsidR="00B47C6C">
              <w:rPr>
                <w:rFonts w:ascii="Calibri" w:hAnsi="Calibri" w:cs="Calibri"/>
                <w:color w:val="000000"/>
                <w:sz w:val="22"/>
                <w:szCs w:val="22"/>
              </w:rPr>
              <w:t>2</w:t>
            </w:r>
            <w:r>
              <w:rPr>
                <w:rFonts w:ascii="Calibri" w:hAnsi="Calibri" w:cs="Calibri"/>
                <w:color w:val="000000"/>
                <w:sz w:val="22"/>
                <w:szCs w:val="22"/>
              </w:rPr>
              <w:t>.</w:t>
            </w:r>
            <w:r w:rsidRPr="00AF0F9F">
              <w:rPr>
                <w:rFonts w:ascii="Calibri" w:eastAsia="Calibri" w:hAnsi="Calibri" w:cs="Calibri"/>
                <w:bCs/>
                <w:color w:val="000000"/>
                <w:kern w:val="0"/>
                <w:sz w:val="20"/>
                <w:szCs w:val="20"/>
                <w:lang w:eastAsia="en-US"/>
              </w:rPr>
              <w:t xml:space="preserve"> </w:t>
            </w:r>
            <w:r w:rsidRPr="00AF0F9F">
              <w:rPr>
                <w:rFonts w:ascii="Calibri" w:hAnsi="Calibri" w:cs="Calibri"/>
                <w:bCs/>
                <w:color w:val="000000"/>
                <w:sz w:val="20"/>
                <w:szCs w:val="20"/>
              </w:rPr>
              <w:t>Supplied Plants</w:t>
            </w:r>
          </w:p>
        </w:tc>
        <w:tc>
          <w:tcPr>
            <w:tcW w:w="6896" w:type="dxa"/>
            <w:tcBorders>
              <w:top w:val="single" w:sz="4" w:space="0" w:color="000000"/>
              <w:left w:val="single" w:sz="4" w:space="0" w:color="000000"/>
              <w:bottom w:val="single" w:sz="4" w:space="0" w:color="000000"/>
              <w:right w:val="single" w:sz="4" w:space="0" w:color="000000"/>
            </w:tcBorders>
          </w:tcPr>
          <w:p w:rsidR="004B2C3E" w:rsidRDefault="004B2C3E" w:rsidP="005B459E">
            <w:pPr>
              <w:pStyle w:val="TableMedium"/>
              <w:snapToGrid w:val="0"/>
              <w:jc w:val="both"/>
              <w:rPr>
                <w:rFonts w:ascii="Calibri" w:hAnsi="Calibri" w:cs="Calibri"/>
                <w:sz w:val="20"/>
              </w:rPr>
            </w:pPr>
            <w:r w:rsidRPr="00560138">
              <w:rPr>
                <w:rFonts w:ascii="Calibri" w:hAnsi="Calibri" w:cs="Calibri"/>
                <w:sz w:val="20"/>
              </w:rPr>
              <w:t xml:space="preserve">Capturing of </w:t>
            </w:r>
            <w:r>
              <w:rPr>
                <w:rFonts w:ascii="Calibri" w:hAnsi="Calibri" w:cs="Calibri"/>
                <w:sz w:val="20"/>
              </w:rPr>
              <w:t xml:space="preserve">farmers plantation details </w:t>
            </w:r>
            <w:r w:rsidR="002946FA">
              <w:rPr>
                <w:rFonts w:ascii="Calibri" w:hAnsi="Calibri" w:cs="Calibri"/>
                <w:sz w:val="20"/>
              </w:rPr>
              <w:t>which is one time activity covering</w:t>
            </w:r>
            <w:r>
              <w:rPr>
                <w:rFonts w:ascii="Calibri" w:hAnsi="Calibri" w:cs="Calibri"/>
                <w:sz w:val="20"/>
              </w:rPr>
              <w:t>,</w:t>
            </w:r>
          </w:p>
          <w:p w:rsidR="004B2C3E" w:rsidRDefault="004B2C3E" w:rsidP="005B459E">
            <w:pPr>
              <w:pStyle w:val="TableMedium"/>
              <w:snapToGrid w:val="0"/>
              <w:jc w:val="both"/>
              <w:rPr>
                <w:rFonts w:ascii="Calibri" w:hAnsi="Calibri" w:cs="Calibri"/>
                <w:sz w:val="20"/>
              </w:rPr>
            </w:pPr>
            <w:r>
              <w:rPr>
                <w:rFonts w:ascii="Calibri" w:hAnsi="Calibri" w:cs="Calibri"/>
                <w:sz w:val="20"/>
              </w:rPr>
              <w:t>1.Farmers plantation type</w:t>
            </w:r>
            <w:r w:rsidR="00DF6BD9">
              <w:rPr>
                <w:rFonts w:ascii="Calibri" w:hAnsi="Calibri" w:cs="Calibri"/>
                <w:sz w:val="20"/>
              </w:rPr>
              <w:t xml:space="preserve"> ie.Core, Boundary, live, inter crop etc</w:t>
            </w:r>
          </w:p>
          <w:p w:rsidR="00DF6BD9" w:rsidRDefault="004B2C3E" w:rsidP="005B459E">
            <w:pPr>
              <w:pStyle w:val="TableMedium"/>
              <w:snapToGrid w:val="0"/>
              <w:jc w:val="both"/>
              <w:rPr>
                <w:rFonts w:ascii="Calibri" w:hAnsi="Calibri" w:cs="Calibri"/>
                <w:sz w:val="20"/>
              </w:rPr>
            </w:pPr>
            <w:r>
              <w:rPr>
                <w:rFonts w:ascii="Calibri" w:hAnsi="Calibri" w:cs="Calibri"/>
                <w:sz w:val="20"/>
              </w:rPr>
              <w:t xml:space="preserve">2.No.of plants </w:t>
            </w:r>
            <w:r w:rsidR="00DF6BD9">
              <w:rPr>
                <w:rFonts w:ascii="Calibri" w:hAnsi="Calibri" w:cs="Calibri"/>
                <w:sz w:val="20"/>
              </w:rPr>
              <w:t>supplied to each farmer</w:t>
            </w:r>
          </w:p>
          <w:p w:rsidR="002946FA" w:rsidRDefault="002946FA" w:rsidP="00E577A5">
            <w:pPr>
              <w:pStyle w:val="Header"/>
              <w:numPr>
                <w:ilvl w:val="0"/>
                <w:numId w:val="12"/>
              </w:numPr>
              <w:snapToGrid w:val="0"/>
              <w:rPr>
                <w:rFonts w:cs="Calibri"/>
                <w:sz w:val="20"/>
                <w:szCs w:val="20"/>
              </w:rPr>
            </w:pPr>
            <w:r>
              <w:rPr>
                <w:rFonts w:cs="Calibri"/>
                <w:sz w:val="20"/>
                <w:szCs w:val="20"/>
              </w:rPr>
              <w:t>As per existing supplied plants to each farmer, Bluefrog port the data into database and populates the same into mobile application.</w:t>
            </w:r>
          </w:p>
          <w:p w:rsidR="002946FA" w:rsidRDefault="002946FA" w:rsidP="00E577A5">
            <w:pPr>
              <w:pStyle w:val="Header"/>
              <w:numPr>
                <w:ilvl w:val="0"/>
                <w:numId w:val="12"/>
              </w:numPr>
              <w:snapToGrid w:val="0"/>
              <w:rPr>
                <w:rFonts w:cs="Calibri"/>
                <w:sz w:val="20"/>
                <w:szCs w:val="20"/>
              </w:rPr>
            </w:pPr>
            <w:r>
              <w:rPr>
                <w:rFonts w:cs="Calibri"/>
                <w:sz w:val="20"/>
                <w:szCs w:val="20"/>
              </w:rPr>
              <w:t>Field organizers during capturing the plants supplied correct the data against  available data  in mobile and upload to server if required</w:t>
            </w:r>
          </w:p>
          <w:p w:rsidR="002946FA" w:rsidRDefault="002946FA" w:rsidP="00E577A5">
            <w:pPr>
              <w:pStyle w:val="Header"/>
              <w:numPr>
                <w:ilvl w:val="0"/>
                <w:numId w:val="12"/>
              </w:numPr>
              <w:snapToGrid w:val="0"/>
              <w:rPr>
                <w:rFonts w:cs="Calibri"/>
                <w:sz w:val="20"/>
                <w:szCs w:val="20"/>
              </w:rPr>
            </w:pPr>
            <w:r>
              <w:rPr>
                <w:rFonts w:cs="Calibri"/>
                <w:sz w:val="20"/>
                <w:szCs w:val="20"/>
              </w:rPr>
              <w:t>PIA login have edit screens can edit the data uploaded by F.O</w:t>
            </w:r>
          </w:p>
          <w:p w:rsidR="00E5509C" w:rsidRDefault="002946FA" w:rsidP="00E577A5">
            <w:pPr>
              <w:pStyle w:val="TableMedium"/>
              <w:numPr>
                <w:ilvl w:val="0"/>
                <w:numId w:val="12"/>
              </w:numPr>
              <w:snapToGrid w:val="0"/>
              <w:jc w:val="both"/>
              <w:rPr>
                <w:rFonts w:ascii="Calibri" w:hAnsi="Calibri" w:cs="Calibri"/>
                <w:sz w:val="20"/>
              </w:rPr>
            </w:pPr>
            <w:r>
              <w:rPr>
                <w:rFonts w:ascii="Calibri" w:eastAsia="Calibri" w:hAnsi="Calibri" w:cs="Calibri"/>
                <w:sz w:val="20"/>
              </w:rPr>
              <w:lastRenderedPageBreak/>
              <w:t>AG</w:t>
            </w:r>
            <w:r w:rsidRPr="002946FA">
              <w:rPr>
                <w:rFonts w:ascii="Calibri" w:eastAsia="Calibri" w:hAnsi="Calibri" w:cs="Calibri"/>
                <w:sz w:val="20"/>
              </w:rPr>
              <w:t>M and higher should able to see the data corrected reports</w:t>
            </w:r>
          </w:p>
        </w:tc>
      </w:tr>
      <w:tr w:rsidR="004E0864" w:rsidRPr="00172806" w:rsidTr="009D6F54">
        <w:tc>
          <w:tcPr>
            <w:tcW w:w="1260" w:type="dxa"/>
            <w:tcBorders>
              <w:top w:val="single" w:sz="4" w:space="0" w:color="000000"/>
              <w:left w:val="single" w:sz="4" w:space="0" w:color="000000"/>
              <w:bottom w:val="single" w:sz="4" w:space="0" w:color="000000"/>
            </w:tcBorders>
          </w:tcPr>
          <w:p w:rsidR="004E0864" w:rsidRDefault="004E0864" w:rsidP="005B459E">
            <w:pPr>
              <w:pStyle w:val="NormalWebCharChar"/>
              <w:snapToGrid w:val="0"/>
              <w:spacing w:after="0" w:line="276" w:lineRule="auto"/>
              <w:rPr>
                <w:rFonts w:ascii="Calibri" w:hAnsi="Calibri" w:cs="Calibri"/>
                <w:color w:val="000000"/>
                <w:sz w:val="22"/>
                <w:szCs w:val="22"/>
              </w:rPr>
            </w:pPr>
            <w:r>
              <w:rPr>
                <w:rFonts w:ascii="Calibri" w:hAnsi="Calibri" w:cs="Calibri"/>
                <w:color w:val="000000"/>
                <w:sz w:val="22"/>
                <w:szCs w:val="22"/>
              </w:rPr>
              <w:lastRenderedPageBreak/>
              <w:t>BR1.3.</w:t>
            </w:r>
            <w:r w:rsidRPr="00045E2C">
              <w:rPr>
                <w:rFonts w:ascii="Garamond" w:hAnsi="Garamond"/>
                <w:b/>
                <w:bCs/>
                <w:color w:val="000000"/>
                <w:kern w:val="0"/>
                <w:sz w:val="32"/>
                <w:szCs w:val="26"/>
                <w:lang w:eastAsia="en-US"/>
              </w:rPr>
              <w:t xml:space="preserve"> </w:t>
            </w:r>
            <w:r w:rsidRPr="00045E2C">
              <w:rPr>
                <w:rFonts w:ascii="Calibri" w:hAnsi="Calibri" w:cs="Calibri"/>
                <w:bCs/>
                <w:color w:val="000000"/>
                <w:sz w:val="20"/>
                <w:szCs w:val="20"/>
              </w:rPr>
              <w:t>Field Inspection</w:t>
            </w:r>
          </w:p>
          <w:p w:rsidR="004E0864" w:rsidRPr="00280138" w:rsidRDefault="004E0864" w:rsidP="005B459E">
            <w:pPr>
              <w:rPr>
                <w:lang w:eastAsia="ar-SA"/>
              </w:rPr>
            </w:pPr>
          </w:p>
        </w:tc>
        <w:tc>
          <w:tcPr>
            <w:tcW w:w="1530" w:type="dxa"/>
            <w:tcBorders>
              <w:top w:val="single" w:sz="4" w:space="0" w:color="000000"/>
              <w:left w:val="single" w:sz="4" w:space="0" w:color="000000"/>
              <w:bottom w:val="single" w:sz="4" w:space="0" w:color="000000"/>
            </w:tcBorders>
          </w:tcPr>
          <w:p w:rsidR="004E0864" w:rsidRDefault="004E0864" w:rsidP="005B459E">
            <w:pPr>
              <w:pStyle w:val="NormalWebCharChar"/>
              <w:snapToGrid w:val="0"/>
              <w:spacing w:after="0" w:line="276" w:lineRule="auto"/>
              <w:rPr>
                <w:rFonts w:ascii="Calibri" w:hAnsi="Calibri" w:cs="Calibri"/>
                <w:color w:val="000000"/>
                <w:sz w:val="22"/>
                <w:szCs w:val="22"/>
              </w:rPr>
            </w:pPr>
            <w:r>
              <w:rPr>
                <w:rFonts w:ascii="Calibri" w:hAnsi="Calibri" w:cs="Calibri"/>
                <w:color w:val="000000"/>
                <w:sz w:val="22"/>
                <w:szCs w:val="22"/>
              </w:rPr>
              <w:t>BR1.3.</w:t>
            </w:r>
            <w:r w:rsidRPr="00045E2C">
              <w:rPr>
                <w:rFonts w:ascii="Calibri" w:eastAsia="Calibri" w:hAnsi="Calibri" w:cs="Calibri"/>
                <w:bCs/>
                <w:color w:val="000000"/>
                <w:kern w:val="0"/>
                <w:sz w:val="20"/>
                <w:szCs w:val="20"/>
                <w:lang w:eastAsia="en-US"/>
              </w:rPr>
              <w:t xml:space="preserve"> </w:t>
            </w:r>
            <w:r w:rsidRPr="00045E2C">
              <w:rPr>
                <w:rFonts w:ascii="Calibri" w:hAnsi="Calibri" w:cs="Calibri"/>
                <w:bCs/>
                <w:color w:val="000000"/>
                <w:sz w:val="20"/>
                <w:szCs w:val="20"/>
              </w:rPr>
              <w:t>Field Inspection</w:t>
            </w:r>
          </w:p>
        </w:tc>
        <w:tc>
          <w:tcPr>
            <w:tcW w:w="6896" w:type="dxa"/>
            <w:tcBorders>
              <w:top w:val="single" w:sz="4" w:space="0" w:color="000000"/>
              <w:left w:val="single" w:sz="4" w:space="0" w:color="000000"/>
              <w:bottom w:val="single" w:sz="4" w:space="0" w:color="000000"/>
              <w:right w:val="single" w:sz="4" w:space="0" w:color="000000"/>
            </w:tcBorders>
          </w:tcPr>
          <w:p w:rsidR="004E0864" w:rsidRDefault="009D6F54" w:rsidP="005B459E">
            <w:pPr>
              <w:pStyle w:val="TableMedium"/>
              <w:jc w:val="both"/>
              <w:rPr>
                <w:rFonts w:ascii="Calibri" w:hAnsi="Calibri" w:cs="Calibri"/>
                <w:sz w:val="20"/>
              </w:rPr>
            </w:pPr>
            <w:r>
              <w:rPr>
                <w:rFonts w:ascii="Calibri" w:hAnsi="Calibri" w:cs="Calibri"/>
                <w:sz w:val="20"/>
              </w:rPr>
              <w:t>During</w:t>
            </w:r>
            <w:r w:rsidR="004E0864">
              <w:rPr>
                <w:rFonts w:ascii="Calibri" w:hAnsi="Calibri" w:cs="Calibri"/>
                <w:sz w:val="20"/>
              </w:rPr>
              <w:t xml:space="preserve"> Field Inspection </w:t>
            </w:r>
            <w:r w:rsidR="002D52D6">
              <w:rPr>
                <w:rFonts w:ascii="Calibri" w:hAnsi="Calibri" w:cs="Calibri"/>
                <w:sz w:val="20"/>
              </w:rPr>
              <w:t>PIA</w:t>
            </w:r>
            <w:r w:rsidR="004E0864">
              <w:rPr>
                <w:rFonts w:ascii="Calibri" w:hAnsi="Calibri" w:cs="Calibri"/>
                <w:sz w:val="20"/>
              </w:rPr>
              <w:t xml:space="preserve"> will capture following details</w:t>
            </w:r>
            <w:r>
              <w:rPr>
                <w:rFonts w:ascii="Calibri" w:hAnsi="Calibri" w:cs="Calibri"/>
                <w:sz w:val="20"/>
              </w:rPr>
              <w:t xml:space="preserve"> at regular intervals of time covering</w:t>
            </w:r>
          </w:p>
          <w:p w:rsidR="004E0864" w:rsidRDefault="004E0864" w:rsidP="005B459E">
            <w:pPr>
              <w:pStyle w:val="TableMedium"/>
              <w:jc w:val="both"/>
              <w:rPr>
                <w:rFonts w:ascii="Calibri" w:hAnsi="Calibri" w:cs="Calibri"/>
                <w:sz w:val="20"/>
              </w:rPr>
            </w:pPr>
            <w:r>
              <w:rPr>
                <w:rFonts w:ascii="Calibri" w:hAnsi="Calibri" w:cs="Calibri"/>
                <w:sz w:val="20"/>
              </w:rPr>
              <w:t>1.Farmer plantation details</w:t>
            </w:r>
            <w:r w:rsidR="009D6F54">
              <w:rPr>
                <w:rFonts w:ascii="Calibri" w:hAnsi="Calibri" w:cs="Calibri"/>
                <w:sz w:val="20"/>
              </w:rPr>
              <w:t xml:space="preserve"> like .Plant type, </w:t>
            </w:r>
            <w:r>
              <w:rPr>
                <w:rFonts w:ascii="Calibri" w:hAnsi="Calibri" w:cs="Calibri"/>
                <w:sz w:val="20"/>
              </w:rPr>
              <w:t>Supplied</w:t>
            </w:r>
            <w:r w:rsidR="009D6F54">
              <w:rPr>
                <w:rFonts w:ascii="Calibri" w:hAnsi="Calibri" w:cs="Calibri"/>
                <w:sz w:val="20"/>
              </w:rPr>
              <w:t xml:space="preserve"> count </w:t>
            </w:r>
            <w:r>
              <w:rPr>
                <w:rFonts w:ascii="Calibri" w:hAnsi="Calibri" w:cs="Calibri"/>
                <w:sz w:val="20"/>
              </w:rPr>
              <w:t>, Survived</w:t>
            </w:r>
            <w:r w:rsidR="009D6F54">
              <w:rPr>
                <w:rFonts w:ascii="Calibri" w:hAnsi="Calibri" w:cs="Calibri"/>
                <w:sz w:val="20"/>
              </w:rPr>
              <w:t xml:space="preserve"> count</w:t>
            </w:r>
          </w:p>
          <w:p w:rsidR="004E0864" w:rsidRDefault="004E0864" w:rsidP="005B459E">
            <w:pPr>
              <w:pStyle w:val="TableMedium"/>
              <w:jc w:val="both"/>
              <w:rPr>
                <w:rFonts w:ascii="Calibri" w:hAnsi="Calibri" w:cs="Calibri"/>
                <w:sz w:val="20"/>
              </w:rPr>
            </w:pPr>
            <w:r>
              <w:rPr>
                <w:rFonts w:ascii="Calibri" w:hAnsi="Calibri" w:cs="Calibri"/>
                <w:sz w:val="20"/>
              </w:rPr>
              <w:t>2.Plant Growth</w:t>
            </w:r>
          </w:p>
          <w:p w:rsidR="004E0864" w:rsidRDefault="004E0864" w:rsidP="005B459E">
            <w:pPr>
              <w:pStyle w:val="TableMedium"/>
              <w:jc w:val="both"/>
              <w:rPr>
                <w:rFonts w:ascii="Calibri" w:hAnsi="Calibri" w:cs="Calibri"/>
                <w:sz w:val="20"/>
              </w:rPr>
            </w:pPr>
            <w:r>
              <w:rPr>
                <w:rFonts w:ascii="Calibri" w:hAnsi="Calibri" w:cs="Calibri"/>
                <w:sz w:val="20"/>
              </w:rPr>
              <w:t>3.Diameter of the Plant</w:t>
            </w:r>
          </w:p>
          <w:p w:rsidR="004E0864" w:rsidRDefault="004E0864" w:rsidP="005B459E">
            <w:pPr>
              <w:pStyle w:val="TableMedium"/>
              <w:jc w:val="both"/>
              <w:rPr>
                <w:rFonts w:ascii="Calibri" w:hAnsi="Calibri" w:cs="Calibri"/>
                <w:sz w:val="20"/>
              </w:rPr>
            </w:pPr>
            <w:r>
              <w:rPr>
                <w:rFonts w:ascii="Calibri" w:hAnsi="Calibri" w:cs="Calibri"/>
                <w:sz w:val="20"/>
              </w:rPr>
              <w:t>4.Capture Plant image</w:t>
            </w:r>
          </w:p>
          <w:p w:rsidR="00055AC2" w:rsidRPr="008B641A" w:rsidRDefault="00055AC2" w:rsidP="005B459E">
            <w:pPr>
              <w:pStyle w:val="TableMedium"/>
              <w:jc w:val="both"/>
              <w:rPr>
                <w:rFonts w:ascii="Calibri" w:hAnsi="Calibri" w:cs="Calibri"/>
                <w:sz w:val="20"/>
              </w:rPr>
            </w:pPr>
            <w:r>
              <w:rPr>
                <w:rFonts w:ascii="Calibri" w:hAnsi="Calibri" w:cs="Calibri"/>
                <w:sz w:val="20"/>
              </w:rPr>
              <w:t>5.</w:t>
            </w:r>
            <w:r w:rsidRPr="007062E6">
              <w:rPr>
                <w:rFonts w:ascii="Calibri" w:hAnsi="Calibri" w:cs="Calibri"/>
                <w:sz w:val="22"/>
                <w:szCs w:val="22"/>
              </w:rPr>
              <w:t xml:space="preserve"> </w:t>
            </w:r>
            <w:r w:rsidRPr="008B641A">
              <w:rPr>
                <w:rFonts w:ascii="Calibri" w:hAnsi="Calibri" w:cs="Calibri"/>
                <w:sz w:val="20"/>
              </w:rPr>
              <w:t xml:space="preserve">Capturing </w:t>
            </w:r>
            <w:r w:rsidR="009D6F54">
              <w:rPr>
                <w:rFonts w:ascii="Calibri" w:hAnsi="Calibri" w:cs="Calibri"/>
                <w:sz w:val="20"/>
              </w:rPr>
              <w:t xml:space="preserve">pests &amp; </w:t>
            </w:r>
            <w:r w:rsidRPr="008B641A">
              <w:rPr>
                <w:rFonts w:ascii="Calibri" w:hAnsi="Calibri" w:cs="Calibri"/>
                <w:sz w:val="20"/>
              </w:rPr>
              <w:t>diseases</w:t>
            </w:r>
            <w:r w:rsidR="009D6F54">
              <w:rPr>
                <w:rFonts w:ascii="Calibri" w:hAnsi="Calibri" w:cs="Calibri"/>
                <w:sz w:val="20"/>
              </w:rPr>
              <w:t xml:space="preserve"> effected plant</w:t>
            </w:r>
            <w:r w:rsidRPr="008B641A">
              <w:rPr>
                <w:rFonts w:ascii="Calibri" w:hAnsi="Calibri" w:cs="Calibri"/>
                <w:sz w:val="20"/>
              </w:rPr>
              <w:t xml:space="preserve"> details</w:t>
            </w:r>
            <w:r w:rsidR="009D6F54">
              <w:rPr>
                <w:rFonts w:ascii="Calibri" w:hAnsi="Calibri" w:cs="Calibri"/>
                <w:sz w:val="20"/>
              </w:rPr>
              <w:t xml:space="preserve"> and their images. Displaying NPM methods in mobile itself to suggest to the farmer in the field itself</w:t>
            </w:r>
          </w:p>
          <w:p w:rsidR="007F7855" w:rsidRPr="008B641A" w:rsidRDefault="007F7855" w:rsidP="005B459E">
            <w:pPr>
              <w:pStyle w:val="TableMedium"/>
              <w:jc w:val="both"/>
              <w:rPr>
                <w:rFonts w:ascii="Calibri" w:hAnsi="Calibri" w:cs="Calibri"/>
                <w:sz w:val="20"/>
              </w:rPr>
            </w:pPr>
            <w:r w:rsidRPr="008B641A">
              <w:rPr>
                <w:rFonts w:ascii="Calibri" w:hAnsi="Calibri" w:cs="Calibri"/>
                <w:sz w:val="20"/>
              </w:rPr>
              <w:t>6. Capturing video of the land covering supplied plants</w:t>
            </w:r>
          </w:p>
          <w:p w:rsidR="002B4DB8" w:rsidRPr="008B641A" w:rsidRDefault="002B4DB8" w:rsidP="005B459E">
            <w:pPr>
              <w:pStyle w:val="TableMedium"/>
              <w:jc w:val="both"/>
              <w:rPr>
                <w:rFonts w:ascii="Calibri" w:hAnsi="Calibri" w:cs="Calibri"/>
                <w:sz w:val="20"/>
              </w:rPr>
            </w:pPr>
            <w:r w:rsidRPr="008B641A">
              <w:rPr>
                <w:rFonts w:ascii="Calibri" w:hAnsi="Calibri" w:cs="Calibri"/>
                <w:sz w:val="20"/>
              </w:rPr>
              <w:t>7.</w:t>
            </w:r>
            <w:r w:rsidR="006314BD" w:rsidRPr="008B641A">
              <w:rPr>
                <w:rFonts w:ascii="Calibri" w:hAnsi="Calibri" w:cs="Calibri"/>
                <w:sz w:val="20"/>
              </w:rPr>
              <w:t xml:space="preserve"> Capturing various SMC methods following by the farmer</w:t>
            </w:r>
          </w:p>
          <w:p w:rsidR="002946FA" w:rsidRDefault="0088232B" w:rsidP="002946FA">
            <w:pPr>
              <w:pStyle w:val="TableMedium"/>
              <w:jc w:val="both"/>
              <w:rPr>
                <w:rFonts w:ascii="Calibri" w:hAnsi="Calibri" w:cs="Calibri"/>
                <w:sz w:val="20"/>
              </w:rPr>
            </w:pPr>
            <w:r w:rsidRPr="008B641A">
              <w:rPr>
                <w:rFonts w:ascii="Calibri" w:hAnsi="Calibri" w:cs="Calibri"/>
                <w:sz w:val="20"/>
              </w:rPr>
              <w:t>8. Capturing  digital images of the SMC methods</w:t>
            </w:r>
          </w:p>
          <w:p w:rsidR="00503643" w:rsidRDefault="00503643" w:rsidP="00E577A5">
            <w:pPr>
              <w:pStyle w:val="Header"/>
              <w:numPr>
                <w:ilvl w:val="0"/>
                <w:numId w:val="12"/>
              </w:numPr>
              <w:snapToGrid w:val="0"/>
              <w:rPr>
                <w:rFonts w:cs="Calibri"/>
                <w:sz w:val="20"/>
                <w:szCs w:val="20"/>
              </w:rPr>
            </w:pPr>
            <w:r w:rsidRPr="00503643">
              <w:rPr>
                <w:rFonts w:cs="Calibri"/>
                <w:sz w:val="20"/>
                <w:szCs w:val="20"/>
              </w:rPr>
              <w:t>Field organizers during field inspection captures the mortality of the supplied plants.</w:t>
            </w:r>
          </w:p>
          <w:p w:rsidR="00503643" w:rsidRDefault="00503643" w:rsidP="00E577A5">
            <w:pPr>
              <w:pStyle w:val="Header"/>
              <w:numPr>
                <w:ilvl w:val="0"/>
                <w:numId w:val="12"/>
              </w:numPr>
              <w:snapToGrid w:val="0"/>
              <w:rPr>
                <w:rFonts w:cs="Calibri"/>
                <w:sz w:val="20"/>
                <w:szCs w:val="20"/>
              </w:rPr>
            </w:pPr>
            <w:r w:rsidRPr="00503643">
              <w:rPr>
                <w:rFonts w:cs="Calibri"/>
                <w:sz w:val="20"/>
                <w:szCs w:val="20"/>
              </w:rPr>
              <w:t xml:space="preserve"> PIA login have edit screens can edit the data uploaded by F.O</w:t>
            </w:r>
          </w:p>
          <w:p w:rsidR="00503643" w:rsidRPr="009D6F54" w:rsidRDefault="00503643" w:rsidP="00E577A5">
            <w:pPr>
              <w:pStyle w:val="TableMedium"/>
              <w:numPr>
                <w:ilvl w:val="0"/>
                <w:numId w:val="12"/>
              </w:numPr>
              <w:jc w:val="both"/>
              <w:rPr>
                <w:rFonts w:ascii="Calibri" w:hAnsi="Calibri" w:cs="Calibri"/>
                <w:sz w:val="20"/>
              </w:rPr>
            </w:pPr>
            <w:r>
              <w:rPr>
                <w:rFonts w:ascii="Calibri" w:eastAsia="Calibri" w:hAnsi="Calibri" w:cs="Calibri"/>
                <w:sz w:val="20"/>
              </w:rPr>
              <w:t>AG</w:t>
            </w:r>
            <w:r w:rsidRPr="002946FA">
              <w:rPr>
                <w:rFonts w:ascii="Calibri" w:eastAsia="Calibri" w:hAnsi="Calibri" w:cs="Calibri"/>
                <w:sz w:val="20"/>
              </w:rPr>
              <w:t>M and higher should able to see the data corrected reports</w:t>
            </w:r>
          </w:p>
        </w:tc>
      </w:tr>
      <w:tr w:rsidR="0002138D" w:rsidRPr="00CF2318" w:rsidTr="009D6F54">
        <w:tc>
          <w:tcPr>
            <w:tcW w:w="1260" w:type="dxa"/>
            <w:tcBorders>
              <w:top w:val="single" w:sz="4" w:space="0" w:color="000000"/>
              <w:left w:val="single" w:sz="4" w:space="0" w:color="000000"/>
              <w:bottom w:val="single" w:sz="4" w:space="0" w:color="000000"/>
            </w:tcBorders>
          </w:tcPr>
          <w:p w:rsidR="0002138D" w:rsidRPr="00CF2318" w:rsidRDefault="0002138D" w:rsidP="00F465B2">
            <w:pPr>
              <w:pStyle w:val="NormalWebCharChar"/>
              <w:tabs>
                <w:tab w:val="left" w:pos="1413"/>
              </w:tabs>
              <w:snapToGrid w:val="0"/>
              <w:spacing w:after="0" w:line="276" w:lineRule="auto"/>
              <w:rPr>
                <w:rFonts w:ascii="Calibri" w:hAnsi="Calibri" w:cs="Calibri"/>
                <w:color w:val="000000"/>
                <w:sz w:val="20"/>
                <w:szCs w:val="20"/>
              </w:rPr>
            </w:pPr>
            <w:r w:rsidRPr="00CF2318">
              <w:rPr>
                <w:rFonts w:ascii="Calibri" w:hAnsi="Calibri" w:cs="Calibri"/>
                <w:color w:val="000000"/>
                <w:sz w:val="20"/>
                <w:szCs w:val="20"/>
              </w:rPr>
              <w:t>BR1.</w:t>
            </w:r>
            <w:r w:rsidR="000356C1" w:rsidRPr="00CF2318">
              <w:rPr>
                <w:rFonts w:ascii="Calibri" w:hAnsi="Calibri" w:cs="Calibri"/>
                <w:color w:val="000000"/>
                <w:sz w:val="20"/>
                <w:szCs w:val="20"/>
              </w:rPr>
              <w:t>4</w:t>
            </w:r>
            <w:r w:rsidRPr="00CF2318">
              <w:rPr>
                <w:rFonts w:ascii="Calibri" w:hAnsi="Calibri" w:cs="Calibri"/>
                <w:color w:val="000000"/>
                <w:sz w:val="20"/>
                <w:szCs w:val="20"/>
              </w:rPr>
              <w:t>. WRD</w:t>
            </w:r>
            <w:r w:rsidR="00F465B2" w:rsidRPr="00CF2318">
              <w:rPr>
                <w:rFonts w:ascii="Calibri" w:hAnsi="Calibri" w:cs="Calibri"/>
                <w:color w:val="000000"/>
                <w:sz w:val="20"/>
                <w:szCs w:val="20"/>
              </w:rPr>
              <w:tab/>
            </w:r>
          </w:p>
        </w:tc>
        <w:tc>
          <w:tcPr>
            <w:tcW w:w="1530" w:type="dxa"/>
            <w:tcBorders>
              <w:top w:val="single" w:sz="4" w:space="0" w:color="000000"/>
              <w:left w:val="single" w:sz="4" w:space="0" w:color="000000"/>
              <w:bottom w:val="single" w:sz="4" w:space="0" w:color="000000"/>
            </w:tcBorders>
          </w:tcPr>
          <w:p w:rsidR="0002138D" w:rsidRPr="00CF2318" w:rsidRDefault="0002138D" w:rsidP="00515DDF">
            <w:pPr>
              <w:pStyle w:val="NormalWebCharChar"/>
              <w:snapToGrid w:val="0"/>
              <w:spacing w:after="0" w:line="276" w:lineRule="auto"/>
              <w:rPr>
                <w:rFonts w:ascii="Calibri" w:hAnsi="Calibri" w:cs="Calibri"/>
                <w:color w:val="000000"/>
                <w:sz w:val="20"/>
                <w:szCs w:val="20"/>
              </w:rPr>
            </w:pPr>
            <w:r w:rsidRPr="00CF2318">
              <w:rPr>
                <w:rFonts w:ascii="Calibri" w:hAnsi="Calibri" w:cs="Calibri"/>
                <w:color w:val="000000"/>
                <w:sz w:val="20"/>
                <w:szCs w:val="20"/>
              </w:rPr>
              <w:t>BR1.</w:t>
            </w:r>
            <w:r w:rsidR="00515DDF">
              <w:rPr>
                <w:rFonts w:ascii="Calibri" w:hAnsi="Calibri" w:cs="Calibri"/>
                <w:color w:val="000000"/>
                <w:sz w:val="20"/>
                <w:szCs w:val="20"/>
              </w:rPr>
              <w:t>4</w:t>
            </w:r>
            <w:r w:rsidRPr="00CF2318">
              <w:rPr>
                <w:rFonts w:ascii="Calibri" w:hAnsi="Calibri" w:cs="Calibri"/>
                <w:color w:val="000000"/>
                <w:sz w:val="20"/>
                <w:szCs w:val="20"/>
              </w:rPr>
              <w:t>.WRD</w:t>
            </w:r>
          </w:p>
        </w:tc>
        <w:tc>
          <w:tcPr>
            <w:tcW w:w="6896" w:type="dxa"/>
            <w:tcBorders>
              <w:top w:val="single" w:sz="4" w:space="0" w:color="000000"/>
              <w:left w:val="single" w:sz="4" w:space="0" w:color="000000"/>
              <w:bottom w:val="single" w:sz="4" w:space="0" w:color="000000"/>
              <w:right w:val="single" w:sz="4" w:space="0" w:color="000000"/>
            </w:tcBorders>
          </w:tcPr>
          <w:p w:rsidR="006239C8" w:rsidRPr="008B641A" w:rsidRDefault="00503643" w:rsidP="005B459E">
            <w:pPr>
              <w:pStyle w:val="TableMedium"/>
              <w:snapToGrid w:val="0"/>
              <w:jc w:val="both"/>
              <w:rPr>
                <w:rFonts w:ascii="Calibri" w:hAnsi="Calibri" w:cs="Calibri"/>
                <w:sz w:val="20"/>
              </w:rPr>
            </w:pPr>
            <w:r>
              <w:rPr>
                <w:rFonts w:ascii="Calibri" w:hAnsi="Calibri" w:cs="Calibri"/>
                <w:sz w:val="20"/>
              </w:rPr>
              <w:t>Captures WRD details as one time activity</w:t>
            </w:r>
          </w:p>
          <w:p w:rsidR="008607D5" w:rsidRPr="008B641A" w:rsidRDefault="008607D5" w:rsidP="008607D5">
            <w:pPr>
              <w:pStyle w:val="TableMedium"/>
              <w:jc w:val="both"/>
              <w:rPr>
                <w:rFonts w:ascii="Calibri" w:hAnsi="Calibri" w:cs="Calibri"/>
                <w:sz w:val="20"/>
              </w:rPr>
            </w:pPr>
            <w:r w:rsidRPr="008B641A">
              <w:rPr>
                <w:rFonts w:ascii="Calibri" w:hAnsi="Calibri" w:cs="Calibri"/>
                <w:sz w:val="20"/>
              </w:rPr>
              <w:t>1.WRD source type</w:t>
            </w:r>
          </w:p>
          <w:p w:rsidR="008607D5" w:rsidRPr="008B641A" w:rsidRDefault="008607D5" w:rsidP="008607D5">
            <w:pPr>
              <w:pStyle w:val="TableMedium"/>
              <w:jc w:val="both"/>
              <w:rPr>
                <w:rFonts w:ascii="Calibri" w:hAnsi="Calibri" w:cs="Calibri"/>
                <w:sz w:val="20"/>
              </w:rPr>
            </w:pPr>
            <w:r w:rsidRPr="008B641A">
              <w:rPr>
                <w:rFonts w:ascii="Calibri" w:hAnsi="Calibri" w:cs="Calibri"/>
                <w:sz w:val="20"/>
              </w:rPr>
              <w:t>2.System type</w:t>
            </w:r>
          </w:p>
          <w:p w:rsidR="008607D5" w:rsidRPr="008B641A" w:rsidRDefault="008607D5" w:rsidP="008607D5">
            <w:pPr>
              <w:pStyle w:val="TableMedium"/>
              <w:jc w:val="both"/>
              <w:rPr>
                <w:rFonts w:ascii="Calibri" w:hAnsi="Calibri" w:cs="Calibri"/>
                <w:sz w:val="20"/>
              </w:rPr>
            </w:pPr>
            <w:r w:rsidRPr="008B641A">
              <w:rPr>
                <w:rFonts w:ascii="Calibri" w:hAnsi="Calibri" w:cs="Calibri"/>
                <w:sz w:val="20"/>
              </w:rPr>
              <w:t>3.pipe size</w:t>
            </w:r>
          </w:p>
          <w:p w:rsidR="008607D5" w:rsidRPr="008B641A" w:rsidRDefault="008607D5" w:rsidP="008607D5">
            <w:pPr>
              <w:pStyle w:val="TableMedium"/>
              <w:jc w:val="both"/>
              <w:rPr>
                <w:rFonts w:ascii="Calibri" w:hAnsi="Calibri" w:cs="Calibri"/>
                <w:sz w:val="20"/>
              </w:rPr>
            </w:pPr>
            <w:r w:rsidRPr="008B641A">
              <w:rPr>
                <w:rFonts w:ascii="Calibri" w:hAnsi="Calibri" w:cs="Calibri"/>
                <w:sz w:val="20"/>
              </w:rPr>
              <w:t>4.length details</w:t>
            </w:r>
          </w:p>
          <w:p w:rsidR="008607D5" w:rsidRPr="008B641A" w:rsidRDefault="005D77F0" w:rsidP="005D77F0">
            <w:pPr>
              <w:pStyle w:val="TableMedium"/>
              <w:jc w:val="both"/>
              <w:rPr>
                <w:rFonts w:ascii="Calibri" w:hAnsi="Calibri" w:cs="Calibri"/>
                <w:sz w:val="20"/>
              </w:rPr>
            </w:pPr>
            <w:r w:rsidRPr="008B641A">
              <w:rPr>
                <w:rFonts w:ascii="Calibri" w:hAnsi="Calibri" w:cs="Calibri"/>
                <w:sz w:val="20"/>
              </w:rPr>
              <w:t>5.</w:t>
            </w:r>
            <w:r w:rsidR="008607D5" w:rsidRPr="008B641A">
              <w:rPr>
                <w:rFonts w:ascii="Calibri" w:hAnsi="Calibri" w:cs="Calibri"/>
                <w:sz w:val="20"/>
              </w:rPr>
              <w:t>WRD image</w:t>
            </w:r>
          </w:p>
          <w:p w:rsidR="0002138D" w:rsidRDefault="005D77F0" w:rsidP="005B459E">
            <w:pPr>
              <w:pStyle w:val="TableMedium"/>
              <w:snapToGrid w:val="0"/>
              <w:jc w:val="both"/>
              <w:rPr>
                <w:rFonts w:ascii="Calibri" w:hAnsi="Calibri" w:cs="Calibri"/>
                <w:sz w:val="20"/>
              </w:rPr>
            </w:pPr>
            <w:r w:rsidRPr="008B641A">
              <w:rPr>
                <w:rFonts w:ascii="Calibri" w:hAnsi="Calibri" w:cs="Calibri"/>
                <w:sz w:val="20"/>
              </w:rPr>
              <w:t xml:space="preserve">6.Geofencing of </w:t>
            </w:r>
            <w:r w:rsidR="008607D5" w:rsidRPr="008B641A">
              <w:rPr>
                <w:rFonts w:ascii="Calibri" w:hAnsi="Calibri" w:cs="Calibri"/>
                <w:sz w:val="20"/>
              </w:rPr>
              <w:t>WRD</w:t>
            </w:r>
            <w:r w:rsidR="009D6F54">
              <w:rPr>
                <w:rFonts w:ascii="Calibri" w:hAnsi="Calibri" w:cs="Calibri"/>
                <w:sz w:val="20"/>
              </w:rPr>
              <w:t xml:space="preserve"> if possible</w:t>
            </w:r>
          </w:p>
          <w:p w:rsidR="009D6F54" w:rsidRPr="00CF2318" w:rsidRDefault="009D6F54" w:rsidP="005B459E">
            <w:pPr>
              <w:pStyle w:val="TableMedium"/>
              <w:snapToGrid w:val="0"/>
              <w:jc w:val="both"/>
              <w:rPr>
                <w:rFonts w:ascii="Calibri" w:hAnsi="Calibri" w:cs="Calibri"/>
                <w:sz w:val="20"/>
              </w:rPr>
            </w:pPr>
            <w:r>
              <w:rPr>
                <w:rFonts w:ascii="Calibri" w:hAnsi="Calibri" w:cs="Calibri"/>
                <w:sz w:val="20"/>
              </w:rPr>
              <w:t>7.Mapping the farmers utilizing the WRD</w:t>
            </w:r>
          </w:p>
        </w:tc>
      </w:tr>
      <w:tr w:rsidR="00F465B2" w:rsidRPr="00172806" w:rsidTr="009D6F54">
        <w:tc>
          <w:tcPr>
            <w:tcW w:w="1260" w:type="dxa"/>
            <w:tcBorders>
              <w:top w:val="single" w:sz="4" w:space="0" w:color="000000"/>
              <w:left w:val="single" w:sz="4" w:space="0" w:color="000000"/>
              <w:bottom w:val="single" w:sz="4" w:space="0" w:color="000000"/>
            </w:tcBorders>
          </w:tcPr>
          <w:p w:rsidR="00F465B2" w:rsidRPr="00EF3A0E" w:rsidRDefault="00F465B2" w:rsidP="005B459E">
            <w:pPr>
              <w:pStyle w:val="NormalWebCharChar"/>
              <w:tabs>
                <w:tab w:val="left" w:pos="1413"/>
              </w:tabs>
              <w:snapToGrid w:val="0"/>
              <w:spacing w:after="0" w:line="276" w:lineRule="auto"/>
              <w:rPr>
                <w:rFonts w:ascii="Calibri" w:hAnsi="Calibri" w:cs="Calibri"/>
                <w:color w:val="000000"/>
                <w:sz w:val="20"/>
                <w:szCs w:val="20"/>
              </w:rPr>
            </w:pPr>
            <w:r w:rsidRPr="00EF3A0E">
              <w:rPr>
                <w:rFonts w:ascii="Calibri" w:hAnsi="Calibri" w:cs="Calibri"/>
                <w:color w:val="000000"/>
                <w:sz w:val="20"/>
                <w:szCs w:val="20"/>
              </w:rPr>
              <w:t>BR</w:t>
            </w:r>
            <w:r>
              <w:rPr>
                <w:rFonts w:ascii="Calibri" w:hAnsi="Calibri" w:cs="Calibri"/>
                <w:color w:val="000000"/>
                <w:sz w:val="20"/>
                <w:szCs w:val="20"/>
              </w:rPr>
              <w:t>1.</w:t>
            </w:r>
            <w:r w:rsidR="004B5EBB">
              <w:rPr>
                <w:rFonts w:ascii="Calibri" w:hAnsi="Calibri" w:cs="Calibri"/>
                <w:color w:val="000000"/>
                <w:sz w:val="20"/>
                <w:szCs w:val="20"/>
              </w:rPr>
              <w:t>5</w:t>
            </w:r>
            <w:r w:rsidRPr="00EF3A0E">
              <w:rPr>
                <w:rFonts w:ascii="Calibri" w:hAnsi="Calibri" w:cs="Calibri"/>
                <w:color w:val="000000"/>
                <w:sz w:val="20"/>
                <w:szCs w:val="20"/>
              </w:rPr>
              <w:t xml:space="preserve">. </w:t>
            </w:r>
            <w:r w:rsidR="00D82001" w:rsidRPr="00EA7020">
              <w:rPr>
                <w:rFonts w:ascii="Calibri" w:hAnsi="Calibri"/>
                <w:sz w:val="20"/>
                <w:szCs w:val="20"/>
              </w:rPr>
              <w:t>Incomes on yield of Beneficiaries</w:t>
            </w:r>
            <w:r>
              <w:rPr>
                <w:rFonts w:ascii="Calibri" w:hAnsi="Calibri" w:cs="Calibri"/>
                <w:color w:val="000000"/>
                <w:sz w:val="20"/>
                <w:szCs w:val="20"/>
              </w:rPr>
              <w:tab/>
            </w:r>
          </w:p>
        </w:tc>
        <w:tc>
          <w:tcPr>
            <w:tcW w:w="1530" w:type="dxa"/>
            <w:tcBorders>
              <w:top w:val="single" w:sz="4" w:space="0" w:color="000000"/>
              <w:left w:val="single" w:sz="4" w:space="0" w:color="000000"/>
              <w:bottom w:val="single" w:sz="4" w:space="0" w:color="000000"/>
            </w:tcBorders>
          </w:tcPr>
          <w:p w:rsidR="00F465B2" w:rsidRPr="00EF3A0E" w:rsidRDefault="00F465B2" w:rsidP="005B459E">
            <w:pPr>
              <w:pStyle w:val="NormalWebCharChar"/>
              <w:snapToGrid w:val="0"/>
              <w:spacing w:after="0" w:line="276" w:lineRule="auto"/>
              <w:rPr>
                <w:rFonts w:ascii="Calibri" w:hAnsi="Calibri" w:cs="Calibri"/>
                <w:color w:val="000000"/>
                <w:sz w:val="20"/>
                <w:szCs w:val="20"/>
              </w:rPr>
            </w:pPr>
            <w:r w:rsidRPr="00EF3A0E">
              <w:rPr>
                <w:rFonts w:ascii="Calibri" w:hAnsi="Calibri" w:cs="Calibri"/>
                <w:color w:val="000000"/>
                <w:sz w:val="20"/>
                <w:szCs w:val="20"/>
              </w:rPr>
              <w:t>BR</w:t>
            </w:r>
            <w:r>
              <w:rPr>
                <w:rFonts w:ascii="Calibri" w:hAnsi="Calibri" w:cs="Calibri"/>
                <w:color w:val="000000"/>
                <w:sz w:val="20"/>
                <w:szCs w:val="20"/>
              </w:rPr>
              <w:t>1.</w:t>
            </w:r>
            <w:r w:rsidRPr="00EF3A0E">
              <w:rPr>
                <w:rFonts w:ascii="Calibri" w:hAnsi="Calibri" w:cs="Calibri"/>
                <w:color w:val="000000"/>
                <w:sz w:val="20"/>
                <w:szCs w:val="20"/>
              </w:rPr>
              <w:t>5.</w:t>
            </w:r>
            <w:r w:rsidR="00EA7020" w:rsidRPr="00EA7020">
              <w:rPr>
                <w:rFonts w:ascii="Calibri" w:hAnsi="Calibri"/>
                <w:sz w:val="20"/>
                <w:szCs w:val="20"/>
              </w:rPr>
              <w:t>Incomes on yield of Beneficiaries</w:t>
            </w:r>
          </w:p>
        </w:tc>
        <w:tc>
          <w:tcPr>
            <w:tcW w:w="6896" w:type="dxa"/>
            <w:tcBorders>
              <w:top w:val="single" w:sz="4" w:space="0" w:color="000000"/>
              <w:left w:val="single" w:sz="4" w:space="0" w:color="000000"/>
              <w:bottom w:val="single" w:sz="4" w:space="0" w:color="000000"/>
              <w:right w:val="single" w:sz="4" w:space="0" w:color="000000"/>
            </w:tcBorders>
          </w:tcPr>
          <w:p w:rsidR="00F465B2" w:rsidRPr="008B641A" w:rsidRDefault="004249A8" w:rsidP="004249A8">
            <w:pPr>
              <w:pStyle w:val="Header"/>
              <w:snapToGrid w:val="0"/>
              <w:ind w:left="0"/>
              <w:rPr>
                <w:rFonts w:cs="Arial"/>
                <w:sz w:val="20"/>
                <w:szCs w:val="20"/>
              </w:rPr>
            </w:pPr>
            <w:r w:rsidRPr="008B641A">
              <w:rPr>
                <w:rFonts w:cs="Arial"/>
                <w:sz w:val="20"/>
                <w:szCs w:val="20"/>
              </w:rPr>
              <w:t>Field Organizers will gathers information like</w:t>
            </w:r>
          </w:p>
          <w:p w:rsidR="004249A8" w:rsidRPr="008B641A" w:rsidRDefault="004249A8" w:rsidP="004249A8">
            <w:pPr>
              <w:pStyle w:val="Header"/>
              <w:snapToGrid w:val="0"/>
              <w:ind w:left="0"/>
              <w:rPr>
                <w:rFonts w:cs="Arial"/>
                <w:sz w:val="20"/>
                <w:szCs w:val="20"/>
              </w:rPr>
            </w:pPr>
            <w:r w:rsidRPr="008B641A">
              <w:rPr>
                <w:rFonts w:cs="Arial"/>
                <w:sz w:val="20"/>
                <w:szCs w:val="20"/>
              </w:rPr>
              <w:t>1.</w:t>
            </w:r>
            <w:r w:rsidR="00A10555" w:rsidRPr="008B641A">
              <w:rPr>
                <w:rFonts w:cs="Calibri"/>
                <w:sz w:val="20"/>
                <w:szCs w:val="20"/>
              </w:rPr>
              <w:t xml:space="preserve"> Income per annum  on core plantations</w:t>
            </w:r>
          </w:p>
          <w:p w:rsidR="004249A8" w:rsidRPr="008B641A" w:rsidRDefault="004249A8" w:rsidP="004249A8">
            <w:pPr>
              <w:pStyle w:val="Header"/>
              <w:snapToGrid w:val="0"/>
              <w:ind w:left="0"/>
              <w:rPr>
                <w:rFonts w:cs="Arial"/>
                <w:sz w:val="20"/>
                <w:szCs w:val="20"/>
              </w:rPr>
            </w:pPr>
            <w:r w:rsidRPr="008B641A">
              <w:rPr>
                <w:rFonts w:cs="Arial"/>
                <w:sz w:val="20"/>
                <w:szCs w:val="20"/>
              </w:rPr>
              <w:t>2.</w:t>
            </w:r>
            <w:r w:rsidR="00510725" w:rsidRPr="008B641A">
              <w:rPr>
                <w:rFonts w:cs="Calibri"/>
                <w:sz w:val="20"/>
                <w:szCs w:val="20"/>
              </w:rPr>
              <w:t xml:space="preserve"> Income per annum on boundary plantations</w:t>
            </w:r>
          </w:p>
          <w:p w:rsidR="004249A8" w:rsidRPr="00172806" w:rsidRDefault="004249A8" w:rsidP="004249A8">
            <w:pPr>
              <w:pStyle w:val="Header"/>
              <w:snapToGrid w:val="0"/>
              <w:ind w:left="0"/>
              <w:rPr>
                <w:rFonts w:cs="Arial"/>
                <w:sz w:val="20"/>
                <w:szCs w:val="20"/>
              </w:rPr>
            </w:pPr>
            <w:r w:rsidRPr="008B641A">
              <w:rPr>
                <w:rFonts w:cs="Arial"/>
                <w:sz w:val="20"/>
                <w:szCs w:val="20"/>
              </w:rPr>
              <w:t>3.</w:t>
            </w:r>
            <w:r w:rsidR="005A6A8D" w:rsidRPr="008B641A">
              <w:rPr>
                <w:rFonts w:cs="Calibri"/>
                <w:sz w:val="20"/>
                <w:szCs w:val="20"/>
              </w:rPr>
              <w:t xml:space="preserve"> Income per annum on inter crop</w:t>
            </w:r>
          </w:p>
        </w:tc>
      </w:tr>
      <w:tr w:rsidR="00E529D7" w:rsidRPr="00172806" w:rsidTr="009D6F54">
        <w:tc>
          <w:tcPr>
            <w:tcW w:w="1260" w:type="dxa"/>
            <w:tcBorders>
              <w:top w:val="single" w:sz="4" w:space="0" w:color="000000"/>
              <w:left w:val="single" w:sz="4" w:space="0" w:color="000000"/>
              <w:bottom w:val="single" w:sz="4" w:space="0" w:color="000000"/>
            </w:tcBorders>
          </w:tcPr>
          <w:p w:rsidR="00E529D7" w:rsidRPr="00EF3A0E" w:rsidRDefault="00E529D7" w:rsidP="005B459E">
            <w:pPr>
              <w:pStyle w:val="NormalWebCharChar"/>
              <w:tabs>
                <w:tab w:val="left" w:pos="1413"/>
              </w:tabs>
              <w:snapToGrid w:val="0"/>
              <w:spacing w:after="0" w:line="276" w:lineRule="auto"/>
              <w:rPr>
                <w:rFonts w:ascii="Calibri" w:hAnsi="Calibri" w:cs="Calibri"/>
                <w:color w:val="000000"/>
                <w:sz w:val="20"/>
                <w:szCs w:val="20"/>
              </w:rPr>
            </w:pPr>
            <w:r w:rsidRPr="00EF3A0E">
              <w:rPr>
                <w:rFonts w:ascii="Calibri" w:hAnsi="Calibri" w:cs="Calibri"/>
                <w:color w:val="000000"/>
                <w:sz w:val="20"/>
                <w:szCs w:val="20"/>
              </w:rPr>
              <w:t>BR</w:t>
            </w:r>
            <w:r>
              <w:rPr>
                <w:rFonts w:ascii="Calibri" w:hAnsi="Calibri" w:cs="Calibri"/>
                <w:color w:val="000000"/>
                <w:sz w:val="20"/>
                <w:szCs w:val="20"/>
              </w:rPr>
              <w:t>1.</w:t>
            </w:r>
            <w:r w:rsidR="001A035D">
              <w:rPr>
                <w:rFonts w:ascii="Calibri" w:hAnsi="Calibri" w:cs="Calibri"/>
                <w:color w:val="000000"/>
                <w:sz w:val="20"/>
                <w:szCs w:val="20"/>
              </w:rPr>
              <w:t>6</w:t>
            </w:r>
            <w:r w:rsidRPr="00EF3A0E">
              <w:rPr>
                <w:rFonts w:ascii="Calibri" w:hAnsi="Calibri" w:cs="Calibri"/>
                <w:color w:val="000000"/>
                <w:sz w:val="20"/>
                <w:szCs w:val="20"/>
              </w:rPr>
              <w:t xml:space="preserve">. </w:t>
            </w:r>
            <w:r w:rsidR="00CC5D7A" w:rsidRPr="00CF2318">
              <w:rPr>
                <w:rFonts w:ascii="Calibri" w:hAnsi="Calibri"/>
                <w:sz w:val="20"/>
                <w:szCs w:val="20"/>
              </w:rPr>
              <w:t>Capturing farmer photo incase of death of the registered farmer</w:t>
            </w:r>
            <w:r>
              <w:rPr>
                <w:rFonts w:ascii="Calibri" w:hAnsi="Calibri" w:cs="Calibri"/>
                <w:color w:val="000000"/>
                <w:sz w:val="20"/>
                <w:szCs w:val="20"/>
              </w:rPr>
              <w:tab/>
            </w:r>
          </w:p>
        </w:tc>
        <w:tc>
          <w:tcPr>
            <w:tcW w:w="1530" w:type="dxa"/>
            <w:tcBorders>
              <w:top w:val="single" w:sz="4" w:space="0" w:color="000000"/>
              <w:left w:val="single" w:sz="4" w:space="0" w:color="000000"/>
              <w:bottom w:val="single" w:sz="4" w:space="0" w:color="000000"/>
            </w:tcBorders>
          </w:tcPr>
          <w:p w:rsidR="00E529D7" w:rsidRPr="00EF3A0E" w:rsidRDefault="00E529D7" w:rsidP="005B459E">
            <w:pPr>
              <w:pStyle w:val="NormalWebCharChar"/>
              <w:snapToGrid w:val="0"/>
              <w:spacing w:after="0" w:line="276" w:lineRule="auto"/>
              <w:rPr>
                <w:rFonts w:ascii="Calibri" w:hAnsi="Calibri" w:cs="Calibri"/>
                <w:color w:val="000000"/>
                <w:sz w:val="20"/>
                <w:szCs w:val="20"/>
              </w:rPr>
            </w:pPr>
            <w:r w:rsidRPr="00EF3A0E">
              <w:rPr>
                <w:rFonts w:ascii="Calibri" w:hAnsi="Calibri" w:cs="Calibri"/>
                <w:color w:val="000000"/>
                <w:sz w:val="20"/>
                <w:szCs w:val="20"/>
              </w:rPr>
              <w:t>BR</w:t>
            </w:r>
            <w:r>
              <w:rPr>
                <w:rFonts w:ascii="Calibri" w:hAnsi="Calibri" w:cs="Calibri"/>
                <w:color w:val="000000"/>
                <w:sz w:val="20"/>
                <w:szCs w:val="20"/>
              </w:rPr>
              <w:t>1.</w:t>
            </w:r>
            <w:r w:rsidR="001A035D">
              <w:rPr>
                <w:rFonts w:ascii="Calibri" w:hAnsi="Calibri" w:cs="Calibri"/>
                <w:color w:val="000000"/>
                <w:sz w:val="20"/>
                <w:szCs w:val="20"/>
              </w:rPr>
              <w:t>6</w:t>
            </w:r>
            <w:r w:rsidRPr="00EF3A0E">
              <w:rPr>
                <w:rFonts w:ascii="Calibri" w:hAnsi="Calibri" w:cs="Calibri"/>
                <w:color w:val="000000"/>
                <w:sz w:val="20"/>
                <w:szCs w:val="20"/>
              </w:rPr>
              <w:t>.</w:t>
            </w:r>
            <w:r w:rsidR="00CF2318" w:rsidRPr="00CF2318">
              <w:rPr>
                <w:rFonts w:ascii="Calibri" w:hAnsi="Calibri"/>
                <w:sz w:val="20"/>
                <w:szCs w:val="20"/>
              </w:rPr>
              <w:t>Capturing farmer photo incase of death of the registered farmer</w:t>
            </w:r>
          </w:p>
        </w:tc>
        <w:tc>
          <w:tcPr>
            <w:tcW w:w="6896" w:type="dxa"/>
            <w:tcBorders>
              <w:top w:val="single" w:sz="4" w:space="0" w:color="000000"/>
              <w:left w:val="single" w:sz="4" w:space="0" w:color="000000"/>
              <w:bottom w:val="single" w:sz="4" w:space="0" w:color="000000"/>
              <w:right w:val="single" w:sz="4" w:space="0" w:color="000000"/>
            </w:tcBorders>
          </w:tcPr>
          <w:p w:rsidR="00E529D7" w:rsidRDefault="00A212F8" w:rsidP="00664C93">
            <w:pPr>
              <w:pStyle w:val="TableMedium"/>
              <w:jc w:val="both"/>
              <w:rPr>
                <w:rFonts w:ascii="Calibri" w:hAnsi="Calibri" w:cs="Calibri"/>
                <w:sz w:val="20"/>
              </w:rPr>
            </w:pPr>
            <w:r w:rsidRPr="008B641A">
              <w:rPr>
                <w:rFonts w:ascii="Calibri" w:hAnsi="Calibri" w:cs="Arial"/>
                <w:sz w:val="20"/>
              </w:rPr>
              <w:t xml:space="preserve">On </w:t>
            </w:r>
            <w:r w:rsidRPr="008B641A">
              <w:rPr>
                <w:rFonts w:ascii="Calibri" w:hAnsi="Calibri" w:cs="Calibri"/>
                <w:sz w:val="20"/>
              </w:rPr>
              <w:t xml:space="preserve">death of the registered farmer, Field organizer captures </w:t>
            </w:r>
            <w:r w:rsidR="00815CFD" w:rsidRPr="008B641A">
              <w:rPr>
                <w:rFonts w:ascii="Calibri" w:hAnsi="Calibri" w:cs="Calibri"/>
                <w:sz w:val="20"/>
              </w:rPr>
              <w:t>his (</w:t>
            </w:r>
            <w:r w:rsidRPr="008B641A">
              <w:rPr>
                <w:rFonts w:ascii="Calibri" w:hAnsi="Calibri" w:cs="Calibri"/>
                <w:sz w:val="20"/>
              </w:rPr>
              <w:t>farmer) wife or son images and uploads with reasons using mobile application.</w:t>
            </w:r>
          </w:p>
          <w:p w:rsidR="00503643" w:rsidRPr="00664C93" w:rsidRDefault="00503643" w:rsidP="00664C93">
            <w:pPr>
              <w:pStyle w:val="TableMedium"/>
              <w:jc w:val="both"/>
              <w:rPr>
                <w:rFonts w:ascii="Calibri" w:hAnsi="Calibri" w:cs="Calibri"/>
                <w:sz w:val="20"/>
              </w:rPr>
            </w:pPr>
            <w:r>
              <w:rPr>
                <w:rFonts w:ascii="Calibri" w:hAnsi="Calibri" w:cs="Calibri"/>
                <w:sz w:val="20"/>
              </w:rPr>
              <w:t>PIA verifies and approves then only died farmer photo will be replaced with new farmer photo</w:t>
            </w:r>
          </w:p>
        </w:tc>
      </w:tr>
      <w:tr w:rsidR="00682369" w:rsidRPr="00172806" w:rsidTr="009D6F54">
        <w:tc>
          <w:tcPr>
            <w:tcW w:w="1260" w:type="dxa"/>
            <w:tcBorders>
              <w:top w:val="single" w:sz="4" w:space="0" w:color="000000"/>
              <w:left w:val="single" w:sz="4" w:space="0" w:color="000000"/>
              <w:bottom w:val="single" w:sz="4" w:space="0" w:color="000000"/>
            </w:tcBorders>
          </w:tcPr>
          <w:p w:rsidR="00682369" w:rsidRPr="00EF3A0E" w:rsidRDefault="00682369" w:rsidP="00DC3BC7">
            <w:pPr>
              <w:pStyle w:val="NormalWebCharChar"/>
              <w:tabs>
                <w:tab w:val="left" w:pos="1413"/>
              </w:tabs>
              <w:snapToGrid w:val="0"/>
              <w:spacing w:after="0" w:line="276" w:lineRule="auto"/>
              <w:rPr>
                <w:rFonts w:ascii="Calibri" w:hAnsi="Calibri" w:cs="Calibri"/>
                <w:color w:val="000000"/>
                <w:sz w:val="20"/>
                <w:szCs w:val="20"/>
              </w:rPr>
            </w:pPr>
            <w:r w:rsidRPr="00EF3A0E">
              <w:rPr>
                <w:rFonts w:ascii="Calibri" w:hAnsi="Calibri" w:cs="Calibri"/>
                <w:color w:val="000000"/>
                <w:sz w:val="20"/>
                <w:szCs w:val="20"/>
              </w:rPr>
              <w:t>BR</w:t>
            </w:r>
            <w:r>
              <w:rPr>
                <w:rFonts w:ascii="Calibri" w:hAnsi="Calibri" w:cs="Calibri"/>
                <w:color w:val="000000"/>
                <w:sz w:val="20"/>
                <w:szCs w:val="20"/>
              </w:rPr>
              <w:t>1.</w:t>
            </w:r>
            <w:r w:rsidR="00766C01">
              <w:rPr>
                <w:rFonts w:ascii="Calibri" w:hAnsi="Calibri" w:cs="Calibri"/>
                <w:color w:val="000000"/>
                <w:sz w:val="20"/>
                <w:szCs w:val="20"/>
              </w:rPr>
              <w:t>7</w:t>
            </w:r>
            <w:r w:rsidRPr="00EF3A0E">
              <w:rPr>
                <w:rFonts w:ascii="Calibri" w:hAnsi="Calibri" w:cs="Calibri"/>
                <w:color w:val="000000"/>
                <w:sz w:val="20"/>
                <w:szCs w:val="20"/>
              </w:rPr>
              <w:t xml:space="preserve">. </w:t>
            </w:r>
            <w:r w:rsidR="00DC3BC7">
              <w:rPr>
                <w:rFonts w:ascii="Calibri" w:hAnsi="Calibri"/>
                <w:sz w:val="20"/>
                <w:szCs w:val="20"/>
              </w:rPr>
              <w:t>MIS Generation</w:t>
            </w:r>
            <w:r>
              <w:rPr>
                <w:rFonts w:ascii="Calibri" w:hAnsi="Calibri" w:cs="Calibri"/>
                <w:color w:val="000000"/>
                <w:sz w:val="20"/>
                <w:szCs w:val="20"/>
              </w:rPr>
              <w:tab/>
            </w:r>
          </w:p>
        </w:tc>
        <w:tc>
          <w:tcPr>
            <w:tcW w:w="1530" w:type="dxa"/>
            <w:tcBorders>
              <w:top w:val="single" w:sz="4" w:space="0" w:color="000000"/>
              <w:left w:val="single" w:sz="4" w:space="0" w:color="000000"/>
              <w:bottom w:val="single" w:sz="4" w:space="0" w:color="000000"/>
            </w:tcBorders>
          </w:tcPr>
          <w:p w:rsidR="00764A2B" w:rsidRDefault="00682369" w:rsidP="00764A2B">
            <w:pPr>
              <w:pStyle w:val="TableMedium"/>
              <w:jc w:val="both"/>
              <w:rPr>
                <w:rFonts w:ascii="Calibri" w:hAnsi="Calibri" w:cs="Calibri"/>
                <w:sz w:val="22"/>
                <w:szCs w:val="22"/>
              </w:rPr>
            </w:pPr>
            <w:r w:rsidRPr="00EF3A0E">
              <w:rPr>
                <w:rFonts w:ascii="Calibri" w:hAnsi="Calibri" w:cs="Calibri"/>
                <w:color w:val="000000"/>
                <w:sz w:val="20"/>
              </w:rPr>
              <w:t>BR</w:t>
            </w:r>
            <w:r>
              <w:rPr>
                <w:rFonts w:ascii="Calibri" w:hAnsi="Calibri" w:cs="Calibri"/>
                <w:color w:val="000000"/>
                <w:sz w:val="20"/>
              </w:rPr>
              <w:t>1.</w:t>
            </w:r>
            <w:r w:rsidR="00766C01">
              <w:rPr>
                <w:rFonts w:ascii="Calibri" w:hAnsi="Calibri" w:cs="Calibri"/>
                <w:color w:val="000000"/>
                <w:sz w:val="20"/>
              </w:rPr>
              <w:t>7</w:t>
            </w:r>
            <w:r w:rsidR="00764A2B">
              <w:rPr>
                <w:rFonts w:ascii="Calibri" w:hAnsi="Calibri" w:cs="Calibri"/>
                <w:sz w:val="22"/>
                <w:szCs w:val="22"/>
              </w:rPr>
              <w:t>Profile details</w:t>
            </w:r>
          </w:p>
          <w:p w:rsidR="00682369" w:rsidRPr="00EF3A0E" w:rsidRDefault="00682369" w:rsidP="00764A2B">
            <w:pPr>
              <w:pStyle w:val="NormalWebCharChar"/>
              <w:snapToGrid w:val="0"/>
              <w:spacing w:after="0" w:line="276" w:lineRule="auto"/>
              <w:rPr>
                <w:rFonts w:ascii="Calibri" w:hAnsi="Calibri" w:cs="Calibri"/>
                <w:color w:val="000000"/>
                <w:sz w:val="20"/>
                <w:szCs w:val="20"/>
              </w:rPr>
            </w:pPr>
          </w:p>
        </w:tc>
        <w:tc>
          <w:tcPr>
            <w:tcW w:w="6896" w:type="dxa"/>
            <w:tcBorders>
              <w:top w:val="single" w:sz="4" w:space="0" w:color="000000"/>
              <w:left w:val="single" w:sz="4" w:space="0" w:color="000000"/>
              <w:bottom w:val="single" w:sz="4" w:space="0" w:color="000000"/>
              <w:right w:val="single" w:sz="4" w:space="0" w:color="000000"/>
            </w:tcBorders>
          </w:tcPr>
          <w:p w:rsidR="00682369" w:rsidRPr="003A7909" w:rsidRDefault="00B8539D" w:rsidP="00503643">
            <w:pPr>
              <w:pStyle w:val="Header"/>
              <w:snapToGrid w:val="0"/>
              <w:ind w:left="0"/>
              <w:rPr>
                <w:rFonts w:cs="Arial"/>
                <w:sz w:val="20"/>
                <w:szCs w:val="20"/>
              </w:rPr>
            </w:pPr>
            <w:r w:rsidRPr="003A7909">
              <w:rPr>
                <w:rFonts w:cs="Arial"/>
                <w:sz w:val="20"/>
                <w:szCs w:val="20"/>
              </w:rPr>
              <w:t>This Report should display</w:t>
            </w:r>
            <w:r w:rsidR="00AF2986" w:rsidRPr="003A7909">
              <w:rPr>
                <w:rFonts w:cs="Arial"/>
                <w:sz w:val="20"/>
                <w:szCs w:val="20"/>
              </w:rPr>
              <w:t xml:space="preserve"> </w:t>
            </w:r>
            <w:r w:rsidR="00AF2986" w:rsidRPr="003A7909">
              <w:rPr>
                <w:rFonts w:cs="Calibri"/>
                <w:sz w:val="20"/>
                <w:szCs w:val="20"/>
              </w:rPr>
              <w:t xml:space="preserve">the Information of PIA’s like </w:t>
            </w:r>
            <w:r w:rsidR="00FD0141">
              <w:rPr>
                <w:rFonts w:cs="Calibri"/>
                <w:sz w:val="20"/>
                <w:szCs w:val="20"/>
              </w:rPr>
              <w:t>No. of PIA’s in each district,</w:t>
            </w:r>
            <w:r w:rsidR="00503643">
              <w:rPr>
                <w:rFonts w:cs="Calibri"/>
                <w:sz w:val="20"/>
                <w:szCs w:val="20"/>
              </w:rPr>
              <w:t xml:space="preserve"> </w:t>
            </w:r>
            <w:r w:rsidR="00AF2986" w:rsidRPr="003A7909">
              <w:rPr>
                <w:rFonts w:cs="Calibri"/>
                <w:sz w:val="20"/>
                <w:szCs w:val="20"/>
              </w:rPr>
              <w:t>No. of Projects handled by them, how many mandals</w:t>
            </w:r>
            <w:r w:rsidR="00503643">
              <w:rPr>
                <w:rFonts w:cs="Calibri"/>
                <w:sz w:val="20"/>
                <w:szCs w:val="20"/>
              </w:rPr>
              <w:t xml:space="preserve"> &amp; villages</w:t>
            </w:r>
            <w:r w:rsidR="00AF2986" w:rsidRPr="003A7909">
              <w:rPr>
                <w:rFonts w:cs="Calibri"/>
                <w:sz w:val="20"/>
                <w:szCs w:val="20"/>
              </w:rPr>
              <w:t xml:space="preserve"> they cover in that project, and No. of acres covered</w:t>
            </w:r>
            <w:r w:rsidR="00EC2AE7">
              <w:rPr>
                <w:rFonts w:cs="Calibri"/>
                <w:sz w:val="20"/>
                <w:szCs w:val="20"/>
              </w:rPr>
              <w:t xml:space="preserve"> </w:t>
            </w:r>
            <w:r w:rsidR="00503643">
              <w:rPr>
                <w:rFonts w:cs="Calibri"/>
                <w:sz w:val="20"/>
                <w:szCs w:val="20"/>
              </w:rPr>
              <w:t xml:space="preserve">project wise and implementation year of each project and its phases. </w:t>
            </w:r>
            <w:r w:rsidR="00914B17">
              <w:rPr>
                <w:rFonts w:cs="Calibri"/>
                <w:sz w:val="20"/>
                <w:szCs w:val="20"/>
              </w:rPr>
              <w:t xml:space="preserve">This also </w:t>
            </w:r>
            <w:r w:rsidR="00503643">
              <w:rPr>
                <w:rFonts w:cs="Calibri"/>
                <w:sz w:val="20"/>
                <w:szCs w:val="20"/>
              </w:rPr>
              <w:t>covers</w:t>
            </w:r>
            <w:r w:rsidR="00914B17">
              <w:rPr>
                <w:rFonts w:cs="Calibri"/>
                <w:sz w:val="20"/>
                <w:szCs w:val="20"/>
              </w:rPr>
              <w:t xml:space="preserve"> the complete </w:t>
            </w:r>
            <w:r w:rsidR="00503643">
              <w:rPr>
                <w:rFonts w:cs="Calibri"/>
                <w:sz w:val="20"/>
                <w:szCs w:val="20"/>
              </w:rPr>
              <w:t xml:space="preserve">project </w:t>
            </w:r>
            <w:r w:rsidR="00914B17">
              <w:rPr>
                <w:rFonts w:cs="Calibri"/>
                <w:sz w:val="20"/>
                <w:szCs w:val="20"/>
              </w:rPr>
              <w:t>profile details of the PIA</w:t>
            </w:r>
            <w:r w:rsidR="00503643">
              <w:rPr>
                <w:rFonts w:cs="Calibri"/>
                <w:sz w:val="20"/>
                <w:szCs w:val="20"/>
              </w:rPr>
              <w:t xml:space="preserve"> ie. No. of plants, name of the plants supplied by the PIA</w:t>
            </w:r>
          </w:p>
        </w:tc>
      </w:tr>
      <w:tr w:rsidR="00A11FCE" w:rsidRPr="00172806" w:rsidTr="009D6F54">
        <w:tc>
          <w:tcPr>
            <w:tcW w:w="1260" w:type="dxa"/>
            <w:tcBorders>
              <w:top w:val="single" w:sz="4" w:space="0" w:color="000000"/>
              <w:left w:val="single" w:sz="4" w:space="0" w:color="000000"/>
              <w:bottom w:val="single" w:sz="4" w:space="0" w:color="000000"/>
            </w:tcBorders>
          </w:tcPr>
          <w:p w:rsidR="00A11FCE" w:rsidRPr="00EF3A0E" w:rsidRDefault="00A11FCE" w:rsidP="00DC3BC7">
            <w:pPr>
              <w:pStyle w:val="NormalWebCharChar"/>
              <w:tabs>
                <w:tab w:val="left" w:pos="1413"/>
              </w:tabs>
              <w:snapToGrid w:val="0"/>
              <w:spacing w:after="0" w:line="276" w:lineRule="auto"/>
              <w:rPr>
                <w:rFonts w:ascii="Calibri" w:hAnsi="Calibri" w:cs="Calibri"/>
                <w:color w:val="000000"/>
                <w:sz w:val="20"/>
                <w:szCs w:val="20"/>
              </w:rPr>
            </w:pPr>
          </w:p>
        </w:tc>
        <w:tc>
          <w:tcPr>
            <w:tcW w:w="1530" w:type="dxa"/>
            <w:tcBorders>
              <w:top w:val="single" w:sz="4" w:space="0" w:color="000000"/>
              <w:left w:val="single" w:sz="4" w:space="0" w:color="000000"/>
              <w:bottom w:val="single" w:sz="4" w:space="0" w:color="000000"/>
            </w:tcBorders>
          </w:tcPr>
          <w:p w:rsidR="00A11FCE" w:rsidRPr="00EF3A0E" w:rsidRDefault="00F1086A" w:rsidP="00B77DE2">
            <w:pPr>
              <w:pStyle w:val="TableMedium"/>
              <w:jc w:val="both"/>
              <w:rPr>
                <w:rFonts w:ascii="Calibri" w:hAnsi="Calibri" w:cs="Calibri"/>
                <w:color w:val="000000"/>
                <w:sz w:val="20"/>
              </w:rPr>
            </w:pPr>
            <w:r w:rsidRPr="00EF3A0E">
              <w:rPr>
                <w:rFonts w:ascii="Calibri" w:hAnsi="Calibri" w:cs="Calibri"/>
                <w:color w:val="000000"/>
                <w:sz w:val="20"/>
              </w:rPr>
              <w:t>BR</w:t>
            </w:r>
            <w:r>
              <w:rPr>
                <w:rFonts w:ascii="Calibri" w:hAnsi="Calibri" w:cs="Calibri"/>
                <w:color w:val="000000"/>
                <w:sz w:val="20"/>
              </w:rPr>
              <w:t>1.</w:t>
            </w:r>
            <w:r w:rsidR="00B77DE2">
              <w:rPr>
                <w:rFonts w:ascii="Calibri" w:hAnsi="Calibri" w:cs="Calibri"/>
                <w:color w:val="000000"/>
                <w:sz w:val="20"/>
              </w:rPr>
              <w:t>8.</w:t>
            </w:r>
            <w:r w:rsidR="0021466C">
              <w:rPr>
                <w:rFonts w:ascii="Calibri" w:hAnsi="Calibri" w:cs="Calibri"/>
                <w:color w:val="000000"/>
                <w:sz w:val="20"/>
              </w:rPr>
              <w:t>Exception Reports</w:t>
            </w:r>
          </w:p>
        </w:tc>
        <w:tc>
          <w:tcPr>
            <w:tcW w:w="6896" w:type="dxa"/>
            <w:tcBorders>
              <w:top w:val="single" w:sz="4" w:space="0" w:color="000000"/>
              <w:left w:val="single" w:sz="4" w:space="0" w:color="000000"/>
              <w:bottom w:val="single" w:sz="4" w:space="0" w:color="000000"/>
              <w:right w:val="single" w:sz="4" w:space="0" w:color="000000"/>
            </w:tcBorders>
          </w:tcPr>
          <w:p w:rsidR="00503643" w:rsidRDefault="00503643" w:rsidP="00503643">
            <w:pPr>
              <w:pStyle w:val="Header"/>
              <w:snapToGrid w:val="0"/>
              <w:ind w:left="0"/>
              <w:rPr>
                <w:rFonts w:cs="Arial"/>
                <w:sz w:val="20"/>
                <w:szCs w:val="20"/>
              </w:rPr>
            </w:pPr>
            <w:r>
              <w:rPr>
                <w:rFonts w:cs="Arial"/>
                <w:sz w:val="20"/>
                <w:szCs w:val="20"/>
              </w:rPr>
              <w:t>Generates various exception reports to AGM and higher levels for decision making covering the following</w:t>
            </w:r>
          </w:p>
          <w:p w:rsidR="00503643" w:rsidRPr="00131184" w:rsidRDefault="00503643" w:rsidP="00503643">
            <w:pPr>
              <w:pStyle w:val="Header"/>
              <w:snapToGrid w:val="0"/>
              <w:ind w:left="0"/>
              <w:rPr>
                <w:rFonts w:cs="Calibri"/>
                <w:sz w:val="20"/>
                <w:szCs w:val="20"/>
              </w:rPr>
            </w:pPr>
            <w:r>
              <w:rPr>
                <w:rFonts w:cs="Arial"/>
                <w:sz w:val="20"/>
                <w:szCs w:val="20"/>
              </w:rPr>
              <w:lastRenderedPageBreak/>
              <w:t>Videos not uploaded by the Field organisers</w:t>
            </w:r>
          </w:p>
          <w:p w:rsidR="007C7F77" w:rsidRPr="00131184" w:rsidRDefault="00503643" w:rsidP="00C07F86">
            <w:pPr>
              <w:pStyle w:val="Header"/>
              <w:snapToGrid w:val="0"/>
              <w:ind w:left="0"/>
              <w:rPr>
                <w:rFonts w:cs="Calibri"/>
                <w:sz w:val="20"/>
                <w:szCs w:val="20"/>
              </w:rPr>
            </w:pPr>
            <w:r>
              <w:rPr>
                <w:rFonts w:cs="Calibri"/>
                <w:sz w:val="20"/>
                <w:szCs w:val="20"/>
              </w:rPr>
              <w:t>Not covered farmers during field inspection</w:t>
            </w:r>
          </w:p>
          <w:p w:rsidR="00002935" w:rsidRDefault="00002935" w:rsidP="00C44E87">
            <w:pPr>
              <w:pStyle w:val="Header"/>
              <w:snapToGrid w:val="0"/>
              <w:ind w:left="0"/>
              <w:rPr>
                <w:rFonts w:cs="Calibri"/>
                <w:sz w:val="20"/>
                <w:szCs w:val="20"/>
              </w:rPr>
            </w:pPr>
            <w:r>
              <w:rPr>
                <w:rFonts w:cs="Calibri"/>
                <w:sz w:val="20"/>
                <w:szCs w:val="20"/>
              </w:rPr>
              <w:t>Farmers not implementing any SMC methods</w:t>
            </w:r>
          </w:p>
          <w:p w:rsidR="00002935" w:rsidRDefault="009D15E3" w:rsidP="00C44E87">
            <w:pPr>
              <w:pStyle w:val="Header"/>
              <w:snapToGrid w:val="0"/>
              <w:ind w:left="0"/>
              <w:rPr>
                <w:rFonts w:cs="Calibri"/>
                <w:sz w:val="20"/>
                <w:szCs w:val="20"/>
              </w:rPr>
            </w:pPr>
            <w:r w:rsidRPr="00131184">
              <w:rPr>
                <w:rFonts w:cs="Calibri"/>
                <w:sz w:val="20"/>
                <w:szCs w:val="20"/>
              </w:rPr>
              <w:t>Farmers not having WRD</w:t>
            </w:r>
            <w:r w:rsidR="00002935">
              <w:rPr>
                <w:rFonts w:cs="Calibri"/>
                <w:sz w:val="20"/>
                <w:szCs w:val="20"/>
              </w:rPr>
              <w:t xml:space="preserve">  methods to the crop</w:t>
            </w:r>
          </w:p>
          <w:p w:rsidR="009D15E3" w:rsidRPr="00172806" w:rsidRDefault="009D15E3" w:rsidP="00C44E87">
            <w:pPr>
              <w:pStyle w:val="Header"/>
              <w:snapToGrid w:val="0"/>
              <w:ind w:left="0"/>
              <w:rPr>
                <w:rFonts w:cs="Arial"/>
                <w:sz w:val="20"/>
                <w:szCs w:val="20"/>
              </w:rPr>
            </w:pPr>
            <w:r w:rsidRPr="00131184">
              <w:rPr>
                <w:rFonts w:cs="Calibri"/>
                <w:sz w:val="20"/>
                <w:szCs w:val="20"/>
              </w:rPr>
              <w:t>Plants effected with pests and diseases</w:t>
            </w:r>
          </w:p>
        </w:tc>
      </w:tr>
      <w:tr w:rsidR="00A11FCE" w:rsidRPr="00172806" w:rsidTr="009D6F54">
        <w:tc>
          <w:tcPr>
            <w:tcW w:w="1260" w:type="dxa"/>
            <w:tcBorders>
              <w:top w:val="single" w:sz="4" w:space="0" w:color="000000"/>
              <w:left w:val="single" w:sz="4" w:space="0" w:color="000000"/>
              <w:bottom w:val="single" w:sz="4" w:space="0" w:color="000000"/>
            </w:tcBorders>
          </w:tcPr>
          <w:p w:rsidR="00A11FCE" w:rsidRPr="00EF3A0E" w:rsidRDefault="00A11FCE" w:rsidP="00DC3BC7">
            <w:pPr>
              <w:pStyle w:val="NormalWebCharChar"/>
              <w:tabs>
                <w:tab w:val="left" w:pos="1413"/>
              </w:tabs>
              <w:snapToGrid w:val="0"/>
              <w:spacing w:after="0" w:line="276" w:lineRule="auto"/>
              <w:rPr>
                <w:rFonts w:ascii="Calibri" w:hAnsi="Calibri" w:cs="Calibri"/>
                <w:color w:val="000000"/>
                <w:sz w:val="20"/>
                <w:szCs w:val="20"/>
              </w:rPr>
            </w:pPr>
          </w:p>
        </w:tc>
        <w:tc>
          <w:tcPr>
            <w:tcW w:w="1530" w:type="dxa"/>
            <w:tcBorders>
              <w:top w:val="single" w:sz="4" w:space="0" w:color="000000"/>
              <w:left w:val="single" w:sz="4" w:space="0" w:color="000000"/>
              <w:bottom w:val="single" w:sz="4" w:space="0" w:color="000000"/>
            </w:tcBorders>
          </w:tcPr>
          <w:p w:rsidR="00A11FCE" w:rsidRPr="00EF3A0E" w:rsidRDefault="00F1086A" w:rsidP="00B77DE2">
            <w:pPr>
              <w:pStyle w:val="TableMedium"/>
              <w:jc w:val="both"/>
              <w:rPr>
                <w:rFonts w:ascii="Calibri" w:hAnsi="Calibri" w:cs="Calibri"/>
                <w:color w:val="000000"/>
                <w:sz w:val="20"/>
              </w:rPr>
            </w:pPr>
            <w:r w:rsidRPr="00EF3A0E">
              <w:rPr>
                <w:rFonts w:ascii="Calibri" w:hAnsi="Calibri" w:cs="Calibri"/>
                <w:color w:val="000000"/>
                <w:sz w:val="20"/>
              </w:rPr>
              <w:t>BR</w:t>
            </w:r>
            <w:r>
              <w:rPr>
                <w:rFonts w:ascii="Calibri" w:hAnsi="Calibri" w:cs="Calibri"/>
                <w:color w:val="000000"/>
                <w:sz w:val="20"/>
              </w:rPr>
              <w:t>1.</w:t>
            </w:r>
            <w:r w:rsidR="00B77DE2">
              <w:rPr>
                <w:rFonts w:ascii="Calibri" w:hAnsi="Calibri" w:cs="Calibri"/>
                <w:color w:val="000000"/>
                <w:sz w:val="20"/>
              </w:rPr>
              <w:t>9</w:t>
            </w:r>
            <w:r>
              <w:rPr>
                <w:rFonts w:ascii="Calibri" w:hAnsi="Calibri" w:cs="Calibri"/>
                <w:color w:val="000000"/>
                <w:sz w:val="20"/>
              </w:rPr>
              <w:t>.</w:t>
            </w:r>
            <w:r w:rsidR="00DE09B6">
              <w:rPr>
                <w:rFonts w:ascii="Calibri" w:hAnsi="Calibri" w:cs="Calibri"/>
                <w:color w:val="000000"/>
                <w:sz w:val="20"/>
              </w:rPr>
              <w:t>Dash Board</w:t>
            </w:r>
          </w:p>
        </w:tc>
        <w:tc>
          <w:tcPr>
            <w:tcW w:w="6896" w:type="dxa"/>
            <w:tcBorders>
              <w:top w:val="single" w:sz="4" w:space="0" w:color="000000"/>
              <w:left w:val="single" w:sz="4" w:space="0" w:color="000000"/>
              <w:bottom w:val="single" w:sz="4" w:space="0" w:color="000000"/>
              <w:right w:val="single" w:sz="4" w:space="0" w:color="000000"/>
            </w:tcBorders>
          </w:tcPr>
          <w:p w:rsidR="00A11FCE" w:rsidRPr="00172806" w:rsidRDefault="00F43C41" w:rsidP="00F43C41">
            <w:pPr>
              <w:pStyle w:val="Header"/>
              <w:snapToGrid w:val="0"/>
              <w:ind w:left="0"/>
              <w:rPr>
                <w:rFonts w:cs="Arial"/>
                <w:sz w:val="20"/>
                <w:szCs w:val="20"/>
              </w:rPr>
            </w:pPr>
            <w:r>
              <w:rPr>
                <w:rFonts w:cs="Arial"/>
                <w:sz w:val="20"/>
                <w:szCs w:val="20"/>
              </w:rPr>
              <w:t xml:space="preserve">Displaying all the details with graphs </w:t>
            </w:r>
          </w:p>
        </w:tc>
      </w:tr>
      <w:tr w:rsidR="00A11FCE" w:rsidRPr="00172806" w:rsidTr="009D6F54">
        <w:tc>
          <w:tcPr>
            <w:tcW w:w="1260" w:type="dxa"/>
            <w:tcBorders>
              <w:top w:val="single" w:sz="4" w:space="0" w:color="000000"/>
              <w:left w:val="single" w:sz="4" w:space="0" w:color="000000"/>
              <w:bottom w:val="single" w:sz="4" w:space="0" w:color="000000"/>
            </w:tcBorders>
          </w:tcPr>
          <w:p w:rsidR="00A11FCE" w:rsidRPr="00EF3A0E" w:rsidRDefault="00A11FCE" w:rsidP="00DC3BC7">
            <w:pPr>
              <w:pStyle w:val="NormalWebCharChar"/>
              <w:tabs>
                <w:tab w:val="left" w:pos="1413"/>
              </w:tabs>
              <w:snapToGrid w:val="0"/>
              <w:spacing w:after="0" w:line="276" w:lineRule="auto"/>
              <w:rPr>
                <w:rFonts w:ascii="Calibri" w:hAnsi="Calibri" w:cs="Calibri"/>
                <w:color w:val="000000"/>
                <w:sz w:val="20"/>
                <w:szCs w:val="20"/>
              </w:rPr>
            </w:pPr>
          </w:p>
        </w:tc>
        <w:tc>
          <w:tcPr>
            <w:tcW w:w="1530" w:type="dxa"/>
            <w:tcBorders>
              <w:top w:val="single" w:sz="4" w:space="0" w:color="000000"/>
              <w:left w:val="single" w:sz="4" w:space="0" w:color="000000"/>
              <w:bottom w:val="single" w:sz="4" w:space="0" w:color="000000"/>
            </w:tcBorders>
          </w:tcPr>
          <w:p w:rsidR="00A11FCE" w:rsidRPr="003C2205" w:rsidRDefault="00F1086A" w:rsidP="00B77DE2">
            <w:pPr>
              <w:pStyle w:val="TableMedium"/>
              <w:jc w:val="both"/>
              <w:rPr>
                <w:rFonts w:ascii="Calibri" w:hAnsi="Calibri" w:cs="Calibri"/>
                <w:sz w:val="22"/>
                <w:szCs w:val="22"/>
              </w:rPr>
            </w:pPr>
            <w:r w:rsidRPr="00EF3A0E">
              <w:rPr>
                <w:rFonts w:ascii="Calibri" w:hAnsi="Calibri" w:cs="Calibri"/>
                <w:color w:val="000000"/>
                <w:sz w:val="20"/>
              </w:rPr>
              <w:t>BR</w:t>
            </w:r>
            <w:r>
              <w:rPr>
                <w:rFonts w:ascii="Calibri" w:hAnsi="Calibri" w:cs="Calibri"/>
                <w:color w:val="000000"/>
                <w:sz w:val="20"/>
              </w:rPr>
              <w:t>1.</w:t>
            </w:r>
            <w:r w:rsidR="00B77DE2">
              <w:rPr>
                <w:rFonts w:ascii="Calibri" w:hAnsi="Calibri" w:cs="Calibri"/>
                <w:color w:val="000000"/>
                <w:sz w:val="20"/>
              </w:rPr>
              <w:t>10</w:t>
            </w:r>
            <w:r>
              <w:rPr>
                <w:rFonts w:ascii="Calibri" w:hAnsi="Calibri" w:cs="Calibri"/>
                <w:color w:val="000000"/>
                <w:sz w:val="20"/>
              </w:rPr>
              <w:t>.</w:t>
            </w:r>
            <w:r w:rsidR="00AB1A5E">
              <w:rPr>
                <w:rFonts w:ascii="Calibri" w:hAnsi="Calibri" w:cs="Calibri"/>
                <w:sz w:val="22"/>
                <w:szCs w:val="22"/>
              </w:rPr>
              <w:t xml:space="preserve"> </w:t>
            </w:r>
            <w:r w:rsidR="00AB1A5E" w:rsidRPr="003C2205">
              <w:rPr>
                <w:rFonts w:ascii="Calibri" w:hAnsi="Calibri" w:cs="Calibri"/>
                <w:sz w:val="20"/>
              </w:rPr>
              <w:t>GIS information</w:t>
            </w:r>
          </w:p>
        </w:tc>
        <w:tc>
          <w:tcPr>
            <w:tcW w:w="6896" w:type="dxa"/>
            <w:tcBorders>
              <w:top w:val="single" w:sz="4" w:space="0" w:color="000000"/>
              <w:left w:val="single" w:sz="4" w:space="0" w:color="000000"/>
              <w:bottom w:val="single" w:sz="4" w:space="0" w:color="000000"/>
              <w:right w:val="single" w:sz="4" w:space="0" w:color="000000"/>
            </w:tcBorders>
          </w:tcPr>
          <w:p w:rsidR="00A11FCE" w:rsidRPr="00172806" w:rsidRDefault="0012031C" w:rsidP="0012031C">
            <w:pPr>
              <w:pStyle w:val="Header"/>
              <w:snapToGrid w:val="0"/>
              <w:ind w:left="0"/>
              <w:rPr>
                <w:rFonts w:cs="Arial"/>
                <w:sz w:val="20"/>
                <w:szCs w:val="20"/>
              </w:rPr>
            </w:pPr>
            <w:r>
              <w:rPr>
                <w:rFonts w:cs="Arial"/>
                <w:sz w:val="20"/>
                <w:szCs w:val="20"/>
              </w:rPr>
              <w:t xml:space="preserve">This Report displays the </w:t>
            </w:r>
            <w:r w:rsidR="007D5689">
              <w:rPr>
                <w:rFonts w:cs="Arial"/>
                <w:sz w:val="20"/>
                <w:szCs w:val="20"/>
              </w:rPr>
              <w:t xml:space="preserve">Farmer details on </w:t>
            </w:r>
            <w:r w:rsidR="00002935">
              <w:rPr>
                <w:rFonts w:cs="Arial"/>
                <w:sz w:val="20"/>
                <w:szCs w:val="20"/>
              </w:rPr>
              <w:t xml:space="preserve">satellite </w:t>
            </w:r>
            <w:r>
              <w:rPr>
                <w:rFonts w:cs="Arial"/>
                <w:sz w:val="20"/>
                <w:szCs w:val="20"/>
              </w:rPr>
              <w:t>Map</w:t>
            </w:r>
            <w:r w:rsidR="00002935">
              <w:rPr>
                <w:rFonts w:cs="Arial"/>
                <w:sz w:val="20"/>
                <w:szCs w:val="20"/>
              </w:rPr>
              <w:t xml:space="preserve"> based on uploaded GPS coordinates</w:t>
            </w:r>
          </w:p>
        </w:tc>
      </w:tr>
      <w:tr w:rsidR="00A11FCE" w:rsidRPr="00172806" w:rsidTr="009D6F54">
        <w:tc>
          <w:tcPr>
            <w:tcW w:w="1260" w:type="dxa"/>
            <w:tcBorders>
              <w:top w:val="single" w:sz="4" w:space="0" w:color="000000"/>
              <w:left w:val="single" w:sz="4" w:space="0" w:color="000000"/>
              <w:bottom w:val="single" w:sz="4" w:space="0" w:color="000000"/>
            </w:tcBorders>
          </w:tcPr>
          <w:p w:rsidR="00A11FCE" w:rsidRPr="00EF3A0E" w:rsidRDefault="00A11FCE" w:rsidP="00DC3BC7">
            <w:pPr>
              <w:pStyle w:val="NormalWebCharChar"/>
              <w:tabs>
                <w:tab w:val="left" w:pos="1413"/>
              </w:tabs>
              <w:snapToGrid w:val="0"/>
              <w:spacing w:after="0" w:line="276" w:lineRule="auto"/>
              <w:rPr>
                <w:rFonts w:ascii="Calibri" w:hAnsi="Calibri" w:cs="Calibri"/>
                <w:color w:val="000000"/>
                <w:sz w:val="20"/>
                <w:szCs w:val="20"/>
              </w:rPr>
            </w:pPr>
          </w:p>
        </w:tc>
        <w:tc>
          <w:tcPr>
            <w:tcW w:w="1530" w:type="dxa"/>
            <w:tcBorders>
              <w:top w:val="single" w:sz="4" w:space="0" w:color="000000"/>
              <w:left w:val="single" w:sz="4" w:space="0" w:color="000000"/>
              <w:bottom w:val="single" w:sz="4" w:space="0" w:color="000000"/>
            </w:tcBorders>
          </w:tcPr>
          <w:p w:rsidR="00A11FCE" w:rsidRPr="00EF3A0E" w:rsidRDefault="00F1086A" w:rsidP="00B77DE2">
            <w:pPr>
              <w:pStyle w:val="TableMedium"/>
              <w:jc w:val="both"/>
              <w:rPr>
                <w:rFonts w:ascii="Calibri" w:hAnsi="Calibri" w:cs="Calibri"/>
                <w:color w:val="000000"/>
                <w:sz w:val="20"/>
              </w:rPr>
            </w:pPr>
            <w:r w:rsidRPr="00EF3A0E">
              <w:rPr>
                <w:rFonts w:ascii="Calibri" w:hAnsi="Calibri" w:cs="Calibri"/>
                <w:color w:val="000000"/>
                <w:sz w:val="20"/>
              </w:rPr>
              <w:t>BR</w:t>
            </w:r>
            <w:r>
              <w:rPr>
                <w:rFonts w:ascii="Calibri" w:hAnsi="Calibri" w:cs="Calibri"/>
                <w:color w:val="000000"/>
                <w:sz w:val="20"/>
              </w:rPr>
              <w:t>1.</w:t>
            </w:r>
            <w:r w:rsidR="00B77DE2">
              <w:rPr>
                <w:rFonts w:ascii="Calibri" w:hAnsi="Calibri" w:cs="Calibri"/>
                <w:color w:val="000000"/>
                <w:sz w:val="20"/>
              </w:rPr>
              <w:t>11</w:t>
            </w:r>
            <w:r w:rsidR="00FF397D">
              <w:rPr>
                <w:rFonts w:ascii="Calibri" w:hAnsi="Calibri" w:cs="Calibri"/>
                <w:sz w:val="22"/>
                <w:szCs w:val="22"/>
              </w:rPr>
              <w:t xml:space="preserve"> </w:t>
            </w:r>
            <w:r w:rsidR="00FF397D" w:rsidRPr="006161D3">
              <w:rPr>
                <w:rFonts w:ascii="Calibri" w:hAnsi="Calibri" w:cs="Calibri"/>
                <w:sz w:val="20"/>
              </w:rPr>
              <w:t>Videos</w:t>
            </w:r>
          </w:p>
        </w:tc>
        <w:tc>
          <w:tcPr>
            <w:tcW w:w="6896" w:type="dxa"/>
            <w:tcBorders>
              <w:top w:val="single" w:sz="4" w:space="0" w:color="000000"/>
              <w:left w:val="single" w:sz="4" w:space="0" w:color="000000"/>
              <w:bottom w:val="single" w:sz="4" w:space="0" w:color="000000"/>
              <w:right w:val="single" w:sz="4" w:space="0" w:color="000000"/>
            </w:tcBorders>
          </w:tcPr>
          <w:p w:rsidR="00002935" w:rsidRDefault="00002935" w:rsidP="00A07009">
            <w:pPr>
              <w:pStyle w:val="Header"/>
              <w:snapToGrid w:val="0"/>
              <w:ind w:left="0"/>
              <w:rPr>
                <w:rFonts w:cs="Arial"/>
                <w:sz w:val="20"/>
                <w:szCs w:val="20"/>
              </w:rPr>
            </w:pPr>
            <w:r>
              <w:rPr>
                <w:rFonts w:cs="Arial"/>
                <w:sz w:val="20"/>
                <w:szCs w:val="20"/>
              </w:rPr>
              <w:t>Captured field videos can not send directly through mobile.</w:t>
            </w:r>
          </w:p>
          <w:p w:rsidR="00A11FCE" w:rsidRPr="00172806" w:rsidRDefault="00002935" w:rsidP="00002935">
            <w:pPr>
              <w:pStyle w:val="Header"/>
              <w:snapToGrid w:val="0"/>
              <w:ind w:left="0"/>
              <w:rPr>
                <w:rFonts w:cs="Arial"/>
                <w:sz w:val="20"/>
                <w:szCs w:val="20"/>
              </w:rPr>
            </w:pPr>
            <w:r>
              <w:rPr>
                <w:rFonts w:cs="Arial"/>
                <w:sz w:val="20"/>
                <w:szCs w:val="20"/>
              </w:rPr>
              <w:t>Using PIA login, video interface, F.O first copies captured videos into local system and loads into the server one after the other</w:t>
            </w:r>
          </w:p>
        </w:tc>
      </w:tr>
    </w:tbl>
    <w:p w:rsidR="001D4E38" w:rsidRDefault="001D4E38" w:rsidP="001D4E38"/>
    <w:p w:rsidR="00ED7C70" w:rsidRPr="00B25CFC" w:rsidRDefault="00ED7C70" w:rsidP="001D4E38"/>
    <w:p w:rsidR="001D4E38" w:rsidRPr="00087D1B" w:rsidRDefault="001D4E38" w:rsidP="001D4E38">
      <w:pPr>
        <w:pStyle w:val="BFMTH3"/>
      </w:pPr>
      <w:bookmarkStart w:id="51" w:name="_Toc309231742"/>
      <w:bookmarkStart w:id="52" w:name="_Toc382491717"/>
      <w:r w:rsidRPr="00087D1B">
        <w:t>Technical Requirements(TR):</w:t>
      </w:r>
      <w:bookmarkEnd w:id="51"/>
      <w:bookmarkEnd w:id="52"/>
    </w:p>
    <w:tbl>
      <w:tblPr>
        <w:tblW w:w="5000" w:type="pct"/>
        <w:tblLayout w:type="fixed"/>
        <w:tblLook w:val="0000"/>
      </w:tblPr>
      <w:tblGrid>
        <w:gridCol w:w="828"/>
        <w:gridCol w:w="900"/>
        <w:gridCol w:w="1260"/>
        <w:gridCol w:w="1260"/>
        <w:gridCol w:w="5328"/>
      </w:tblGrid>
      <w:tr w:rsidR="00E47B9B" w:rsidRPr="00172806" w:rsidTr="00E47B9B">
        <w:tc>
          <w:tcPr>
            <w:tcW w:w="432" w:type="pct"/>
            <w:tcBorders>
              <w:top w:val="single" w:sz="4" w:space="0" w:color="000000"/>
              <w:left w:val="single" w:sz="4" w:space="0" w:color="000000"/>
              <w:bottom w:val="single" w:sz="4" w:space="0" w:color="000000"/>
            </w:tcBorders>
            <w:shd w:val="clear" w:color="auto" w:fill="8DB3E2"/>
          </w:tcPr>
          <w:p w:rsidR="00E47B9B" w:rsidRPr="003A259B" w:rsidRDefault="00E47B9B" w:rsidP="003A259B">
            <w:pPr>
              <w:pStyle w:val="TableSubTitle"/>
              <w:jc w:val="center"/>
              <w:rPr>
                <w:sz w:val="22"/>
              </w:rPr>
            </w:pPr>
            <w:r>
              <w:rPr>
                <w:sz w:val="22"/>
              </w:rPr>
              <w:t>High level BR#</w:t>
            </w:r>
          </w:p>
        </w:tc>
        <w:tc>
          <w:tcPr>
            <w:tcW w:w="470" w:type="pct"/>
            <w:tcBorders>
              <w:top w:val="single" w:sz="4" w:space="0" w:color="000000"/>
              <w:left w:val="single" w:sz="4" w:space="0" w:color="000000"/>
              <w:bottom w:val="single" w:sz="4" w:space="0" w:color="000000"/>
            </w:tcBorders>
            <w:shd w:val="clear" w:color="auto" w:fill="8DB3E2"/>
          </w:tcPr>
          <w:p w:rsidR="00E47B9B" w:rsidRPr="003A259B" w:rsidRDefault="00E47B9B" w:rsidP="003A259B">
            <w:pPr>
              <w:pStyle w:val="TableSubTitle"/>
              <w:jc w:val="center"/>
              <w:rPr>
                <w:sz w:val="22"/>
              </w:rPr>
            </w:pPr>
            <w:r w:rsidRPr="003A259B">
              <w:rPr>
                <w:sz w:val="22"/>
              </w:rPr>
              <w:t>Detailed BR#</w:t>
            </w:r>
          </w:p>
        </w:tc>
        <w:tc>
          <w:tcPr>
            <w:tcW w:w="658" w:type="pct"/>
            <w:tcBorders>
              <w:top w:val="single" w:sz="4" w:space="0" w:color="000000"/>
              <w:left w:val="single" w:sz="4" w:space="0" w:color="000000"/>
              <w:bottom w:val="single" w:sz="4" w:space="0" w:color="000000"/>
              <w:right w:val="single" w:sz="4" w:space="0" w:color="000000"/>
            </w:tcBorders>
            <w:shd w:val="clear" w:color="auto" w:fill="8DB3E2"/>
          </w:tcPr>
          <w:p w:rsidR="00E47B9B" w:rsidRPr="003A259B" w:rsidRDefault="00E47B9B" w:rsidP="00E47B9B">
            <w:pPr>
              <w:pStyle w:val="TableSubTitle"/>
              <w:jc w:val="center"/>
              <w:rPr>
                <w:sz w:val="22"/>
              </w:rPr>
            </w:pPr>
            <w:r w:rsidRPr="003A259B">
              <w:rPr>
                <w:sz w:val="22"/>
              </w:rPr>
              <w:t>High-level TR#</w:t>
            </w:r>
          </w:p>
        </w:tc>
        <w:tc>
          <w:tcPr>
            <w:tcW w:w="658" w:type="pct"/>
            <w:tcBorders>
              <w:top w:val="single" w:sz="4" w:space="0" w:color="000000"/>
              <w:left w:val="single" w:sz="4" w:space="0" w:color="000000"/>
              <w:bottom w:val="single" w:sz="4" w:space="0" w:color="000000"/>
              <w:right w:val="single" w:sz="4" w:space="0" w:color="000000"/>
            </w:tcBorders>
            <w:shd w:val="clear" w:color="auto" w:fill="8DB3E2"/>
          </w:tcPr>
          <w:p w:rsidR="00E47B9B" w:rsidRPr="003A259B" w:rsidRDefault="00E47B9B" w:rsidP="00E47B9B">
            <w:pPr>
              <w:pStyle w:val="TableSubTitle"/>
              <w:jc w:val="center"/>
              <w:rPr>
                <w:sz w:val="22"/>
              </w:rPr>
            </w:pPr>
            <w:r w:rsidRPr="003A259B">
              <w:rPr>
                <w:sz w:val="22"/>
              </w:rPr>
              <w:t>Detailed TR#</w:t>
            </w:r>
          </w:p>
        </w:tc>
        <w:tc>
          <w:tcPr>
            <w:tcW w:w="2782" w:type="pct"/>
            <w:tcBorders>
              <w:top w:val="single" w:sz="4" w:space="0" w:color="000000"/>
              <w:left w:val="single" w:sz="4" w:space="0" w:color="000000"/>
              <w:bottom w:val="single" w:sz="4" w:space="0" w:color="000000"/>
              <w:right w:val="single" w:sz="4" w:space="0" w:color="000000"/>
            </w:tcBorders>
            <w:shd w:val="clear" w:color="auto" w:fill="8DB3E2"/>
          </w:tcPr>
          <w:p w:rsidR="00E47B9B" w:rsidRPr="003A259B" w:rsidRDefault="00E47B9B" w:rsidP="003A259B">
            <w:pPr>
              <w:pStyle w:val="TableSubTitle"/>
              <w:jc w:val="center"/>
              <w:rPr>
                <w:sz w:val="22"/>
              </w:rPr>
            </w:pPr>
            <w:r w:rsidRPr="003A259B">
              <w:rPr>
                <w:sz w:val="22"/>
              </w:rPr>
              <w:t>Detailed Technical Requirement Description</w:t>
            </w:r>
          </w:p>
        </w:tc>
      </w:tr>
      <w:tr w:rsidR="00E47B9B" w:rsidRPr="00172806" w:rsidTr="00E47B9B">
        <w:tc>
          <w:tcPr>
            <w:tcW w:w="432" w:type="pct"/>
            <w:tcBorders>
              <w:top w:val="single" w:sz="4" w:space="0" w:color="000000"/>
              <w:left w:val="single" w:sz="4" w:space="0" w:color="000000"/>
              <w:bottom w:val="single" w:sz="4" w:space="0" w:color="000000"/>
            </w:tcBorders>
          </w:tcPr>
          <w:p w:rsidR="00E47B9B" w:rsidRDefault="00E47B9B" w:rsidP="00AE2825">
            <w:pPr>
              <w:pStyle w:val="Header"/>
              <w:snapToGrid w:val="0"/>
              <w:ind w:left="0"/>
              <w:rPr>
                <w:rFonts w:cs="Calibri"/>
                <w:sz w:val="20"/>
                <w:szCs w:val="20"/>
              </w:rPr>
            </w:pPr>
            <w:r>
              <w:rPr>
                <w:rFonts w:cs="Calibri"/>
                <w:sz w:val="20"/>
                <w:szCs w:val="20"/>
              </w:rPr>
              <w:t>BR1</w:t>
            </w:r>
          </w:p>
        </w:tc>
        <w:tc>
          <w:tcPr>
            <w:tcW w:w="470" w:type="pct"/>
            <w:tcBorders>
              <w:top w:val="single" w:sz="4" w:space="0" w:color="000000"/>
              <w:left w:val="single" w:sz="4" w:space="0" w:color="000000"/>
              <w:bottom w:val="single" w:sz="4" w:space="0" w:color="000000"/>
            </w:tcBorders>
          </w:tcPr>
          <w:p w:rsidR="00E47B9B" w:rsidRPr="00AE2825" w:rsidRDefault="00E47B9B" w:rsidP="00AE2825">
            <w:pPr>
              <w:pStyle w:val="Header"/>
              <w:snapToGrid w:val="0"/>
              <w:ind w:left="0"/>
              <w:rPr>
                <w:rFonts w:cs="Arial"/>
                <w:sz w:val="20"/>
                <w:szCs w:val="20"/>
              </w:rPr>
            </w:pPr>
            <w:r>
              <w:rPr>
                <w:rFonts w:cs="Calibri"/>
                <w:sz w:val="20"/>
                <w:szCs w:val="20"/>
              </w:rPr>
              <w:t xml:space="preserve">BR1.1. </w:t>
            </w:r>
            <w:r w:rsidRPr="00633988">
              <w:rPr>
                <w:rFonts w:cs="Calibri"/>
                <w:sz w:val="20"/>
                <w:szCs w:val="20"/>
              </w:rPr>
              <w:t>Farmer Registration</w:t>
            </w:r>
          </w:p>
        </w:tc>
        <w:tc>
          <w:tcPr>
            <w:tcW w:w="658" w:type="pct"/>
            <w:tcBorders>
              <w:top w:val="single" w:sz="4" w:space="0" w:color="000000"/>
              <w:left w:val="single" w:sz="4" w:space="0" w:color="000000"/>
              <w:bottom w:val="single" w:sz="4" w:space="0" w:color="000000"/>
              <w:right w:val="single" w:sz="4" w:space="0" w:color="000000"/>
            </w:tcBorders>
          </w:tcPr>
          <w:p w:rsidR="00E47B9B" w:rsidRPr="0044509F" w:rsidRDefault="00E47B9B" w:rsidP="00E47B9B">
            <w:pPr>
              <w:pStyle w:val="Header"/>
              <w:snapToGrid w:val="0"/>
              <w:ind w:left="0"/>
              <w:rPr>
                <w:rFonts w:cs="Arial"/>
                <w:sz w:val="20"/>
                <w:szCs w:val="20"/>
              </w:rPr>
            </w:pPr>
            <w:r w:rsidRPr="003A259B">
              <w:rPr>
                <w:rFonts w:ascii="Times New Roman" w:hAnsi="Times New Roman"/>
                <w:sz w:val="16"/>
                <w:szCs w:val="16"/>
              </w:rPr>
              <w:t>TR1</w:t>
            </w:r>
            <w:r>
              <w:rPr>
                <w:rFonts w:ascii="Times New Roman" w:hAnsi="Times New Roman"/>
                <w:sz w:val="16"/>
                <w:szCs w:val="16"/>
              </w:rPr>
              <w:t>.</w:t>
            </w:r>
            <w:r w:rsidRPr="00633988">
              <w:rPr>
                <w:rFonts w:cs="Calibri"/>
                <w:sz w:val="20"/>
                <w:szCs w:val="20"/>
              </w:rPr>
              <w:t>Farmer Registration</w:t>
            </w:r>
          </w:p>
        </w:tc>
        <w:tc>
          <w:tcPr>
            <w:tcW w:w="658" w:type="pct"/>
            <w:tcBorders>
              <w:top w:val="single" w:sz="4" w:space="0" w:color="000000"/>
              <w:left w:val="single" w:sz="4" w:space="0" w:color="000000"/>
              <w:bottom w:val="single" w:sz="4" w:space="0" w:color="000000"/>
              <w:right w:val="single" w:sz="4" w:space="0" w:color="000000"/>
            </w:tcBorders>
          </w:tcPr>
          <w:p w:rsidR="00E47B9B" w:rsidRPr="00172806" w:rsidRDefault="00E47B9B" w:rsidP="00E47B9B">
            <w:pPr>
              <w:pStyle w:val="Header"/>
              <w:snapToGrid w:val="0"/>
              <w:ind w:left="0"/>
              <w:rPr>
                <w:rFonts w:ascii="Times New Roman" w:hAnsi="Times New Roman"/>
                <w:sz w:val="16"/>
                <w:szCs w:val="16"/>
              </w:rPr>
            </w:pPr>
            <w:r>
              <w:rPr>
                <w:rFonts w:ascii="Times New Roman" w:hAnsi="Times New Roman"/>
                <w:sz w:val="16"/>
                <w:szCs w:val="16"/>
              </w:rPr>
              <w:t>TR1.1.</w:t>
            </w:r>
            <w:r>
              <w:rPr>
                <w:rFonts w:cs="Calibri"/>
                <w:sz w:val="20"/>
                <w:szCs w:val="20"/>
              </w:rPr>
              <w:t xml:space="preserve">Farmer </w:t>
            </w:r>
            <w:r w:rsidRPr="00633988">
              <w:rPr>
                <w:rFonts w:cs="Calibri"/>
                <w:sz w:val="20"/>
                <w:szCs w:val="20"/>
              </w:rPr>
              <w:t>Registration</w:t>
            </w:r>
          </w:p>
        </w:tc>
        <w:tc>
          <w:tcPr>
            <w:tcW w:w="2782" w:type="pct"/>
            <w:tcBorders>
              <w:top w:val="single" w:sz="4" w:space="0" w:color="000000"/>
              <w:left w:val="single" w:sz="4" w:space="0" w:color="000000"/>
              <w:bottom w:val="single" w:sz="4" w:space="0" w:color="000000"/>
              <w:right w:val="single" w:sz="4" w:space="0" w:color="000000"/>
            </w:tcBorders>
          </w:tcPr>
          <w:p w:rsidR="005B63C6" w:rsidRPr="005B63C6" w:rsidRDefault="005B63C6" w:rsidP="005B63C6">
            <w:pPr>
              <w:pStyle w:val="TableMedium"/>
              <w:snapToGrid w:val="0"/>
              <w:jc w:val="both"/>
              <w:rPr>
                <w:rFonts w:ascii="Calibri" w:hAnsi="Calibri" w:cs="Calibri"/>
                <w:b/>
                <w:color w:val="000000"/>
                <w:sz w:val="20"/>
              </w:rPr>
            </w:pPr>
            <w:r w:rsidRPr="005B63C6">
              <w:rPr>
                <w:rFonts w:ascii="Calibri" w:hAnsi="Calibri" w:cs="Calibri"/>
                <w:b/>
                <w:color w:val="000000"/>
                <w:sz w:val="20"/>
              </w:rPr>
              <w:t>Mobile capturing columns:</w:t>
            </w:r>
          </w:p>
          <w:p w:rsidR="005B63C6" w:rsidRDefault="005B63C6" w:rsidP="005B63C6">
            <w:pPr>
              <w:pStyle w:val="TableMedium"/>
              <w:snapToGrid w:val="0"/>
              <w:jc w:val="both"/>
              <w:rPr>
                <w:rFonts w:ascii="Calibri" w:hAnsi="Calibri" w:cs="Calibri"/>
                <w:color w:val="000000"/>
                <w:sz w:val="20"/>
              </w:rPr>
            </w:pPr>
            <w:r>
              <w:rPr>
                <w:rFonts w:ascii="Calibri" w:hAnsi="Calibri" w:cs="Calibri"/>
                <w:color w:val="000000"/>
                <w:sz w:val="20"/>
              </w:rPr>
              <w:t>1.Farmer Name</w:t>
            </w:r>
          </w:p>
          <w:p w:rsidR="005B63C6" w:rsidRDefault="005B63C6" w:rsidP="005B63C6">
            <w:pPr>
              <w:pStyle w:val="TableMedium"/>
              <w:snapToGrid w:val="0"/>
              <w:jc w:val="both"/>
              <w:rPr>
                <w:rFonts w:ascii="Calibri" w:hAnsi="Calibri" w:cs="Calibri"/>
                <w:color w:val="000000"/>
                <w:sz w:val="20"/>
              </w:rPr>
            </w:pPr>
            <w:r>
              <w:rPr>
                <w:rFonts w:ascii="Calibri" w:hAnsi="Calibri" w:cs="Calibri"/>
                <w:color w:val="000000"/>
                <w:sz w:val="20"/>
              </w:rPr>
              <w:t>2.Survey Number</w:t>
            </w:r>
          </w:p>
          <w:p w:rsidR="005B63C6" w:rsidRDefault="005B63C6" w:rsidP="005B63C6">
            <w:pPr>
              <w:pStyle w:val="TableMedium"/>
              <w:snapToGrid w:val="0"/>
              <w:jc w:val="both"/>
              <w:rPr>
                <w:rFonts w:ascii="Calibri" w:hAnsi="Calibri" w:cs="Calibri"/>
                <w:color w:val="000000"/>
                <w:sz w:val="20"/>
              </w:rPr>
            </w:pPr>
            <w:r>
              <w:rPr>
                <w:rFonts w:ascii="Calibri" w:hAnsi="Calibri" w:cs="Calibri"/>
                <w:color w:val="000000"/>
                <w:sz w:val="20"/>
              </w:rPr>
              <w:t>3.Ration Card Number</w:t>
            </w:r>
          </w:p>
          <w:p w:rsidR="005B63C6" w:rsidRDefault="005B63C6" w:rsidP="005B63C6">
            <w:pPr>
              <w:pStyle w:val="TableMedium"/>
              <w:snapToGrid w:val="0"/>
              <w:jc w:val="both"/>
              <w:rPr>
                <w:rFonts w:ascii="Calibri" w:hAnsi="Calibri" w:cs="Calibri"/>
                <w:color w:val="000000"/>
                <w:sz w:val="20"/>
              </w:rPr>
            </w:pPr>
            <w:r>
              <w:rPr>
                <w:rFonts w:ascii="Calibri" w:hAnsi="Calibri" w:cs="Calibri"/>
                <w:color w:val="000000"/>
                <w:sz w:val="20"/>
              </w:rPr>
              <w:t>4.Aadhar Card Number</w:t>
            </w:r>
          </w:p>
          <w:p w:rsidR="005B63C6" w:rsidRDefault="005B63C6" w:rsidP="005B63C6">
            <w:pPr>
              <w:pStyle w:val="TableMedium"/>
              <w:snapToGrid w:val="0"/>
              <w:jc w:val="both"/>
              <w:rPr>
                <w:rFonts w:ascii="Calibri" w:hAnsi="Calibri" w:cs="Calibri"/>
                <w:color w:val="000000"/>
                <w:sz w:val="20"/>
              </w:rPr>
            </w:pPr>
            <w:r>
              <w:rPr>
                <w:rFonts w:ascii="Calibri" w:hAnsi="Calibri" w:cs="Calibri"/>
                <w:color w:val="000000"/>
                <w:sz w:val="20"/>
              </w:rPr>
              <w:t>5.Farmer Image</w:t>
            </w:r>
          </w:p>
          <w:p w:rsidR="005B63C6" w:rsidRDefault="005B63C6" w:rsidP="005B63C6">
            <w:pPr>
              <w:pStyle w:val="TableMedium"/>
              <w:snapToGrid w:val="0"/>
              <w:jc w:val="both"/>
              <w:rPr>
                <w:rFonts w:ascii="Calibri" w:hAnsi="Calibri" w:cs="Calibri"/>
                <w:sz w:val="20"/>
              </w:rPr>
            </w:pPr>
            <w:r>
              <w:rPr>
                <w:rFonts w:ascii="Calibri" w:hAnsi="Calibri" w:cs="Calibri"/>
                <w:sz w:val="20"/>
              </w:rPr>
              <w:t>6.Land Geo Images</w:t>
            </w:r>
          </w:p>
          <w:p w:rsidR="005B63C6" w:rsidRDefault="005B63C6" w:rsidP="005B63C6">
            <w:pPr>
              <w:pStyle w:val="Header"/>
              <w:snapToGrid w:val="0"/>
              <w:ind w:left="0"/>
              <w:rPr>
                <w:rFonts w:cs="Calibri"/>
                <w:sz w:val="20"/>
                <w:szCs w:val="20"/>
              </w:rPr>
            </w:pPr>
            <w:r>
              <w:rPr>
                <w:rFonts w:cs="Calibri"/>
                <w:sz w:val="20"/>
                <w:szCs w:val="20"/>
              </w:rPr>
              <w:t>7.Land Video</w:t>
            </w:r>
          </w:p>
          <w:p w:rsidR="005B63C6" w:rsidRDefault="005B63C6" w:rsidP="005B63C6">
            <w:pPr>
              <w:pStyle w:val="Header"/>
              <w:snapToGrid w:val="0"/>
              <w:ind w:left="0"/>
              <w:rPr>
                <w:rFonts w:cs="Calibri"/>
                <w:sz w:val="20"/>
                <w:szCs w:val="20"/>
              </w:rPr>
            </w:pPr>
            <w:r>
              <w:rPr>
                <w:rFonts w:cs="Calibri"/>
                <w:sz w:val="20"/>
                <w:szCs w:val="20"/>
              </w:rPr>
              <w:t>8.Father name</w:t>
            </w:r>
          </w:p>
          <w:p w:rsidR="005B63C6" w:rsidRDefault="005B63C6" w:rsidP="005B63C6">
            <w:pPr>
              <w:pStyle w:val="Header"/>
              <w:snapToGrid w:val="0"/>
              <w:ind w:left="0"/>
              <w:rPr>
                <w:rFonts w:cs="Calibri"/>
                <w:sz w:val="20"/>
                <w:szCs w:val="20"/>
              </w:rPr>
            </w:pPr>
            <w:r>
              <w:rPr>
                <w:rFonts w:cs="Calibri"/>
                <w:sz w:val="20"/>
                <w:szCs w:val="20"/>
              </w:rPr>
              <w:t>9.Contact number etc</w:t>
            </w:r>
          </w:p>
          <w:p w:rsidR="005B63C6" w:rsidRDefault="005B63C6" w:rsidP="005B63C6">
            <w:pPr>
              <w:pStyle w:val="Header"/>
              <w:snapToGrid w:val="0"/>
              <w:ind w:left="0"/>
              <w:rPr>
                <w:rFonts w:cs="Calibri"/>
                <w:sz w:val="20"/>
                <w:szCs w:val="20"/>
              </w:rPr>
            </w:pPr>
            <w:r>
              <w:rPr>
                <w:rFonts w:cs="Calibri"/>
                <w:sz w:val="20"/>
                <w:szCs w:val="20"/>
              </w:rPr>
              <w:t>10.Farmer registered project number &amp; Phase</w:t>
            </w:r>
          </w:p>
          <w:p w:rsidR="005B63C6" w:rsidRDefault="005B63C6" w:rsidP="005B63C6">
            <w:pPr>
              <w:pStyle w:val="Header"/>
              <w:snapToGrid w:val="0"/>
              <w:ind w:left="0"/>
              <w:rPr>
                <w:rFonts w:cs="Calibri"/>
                <w:sz w:val="20"/>
                <w:szCs w:val="20"/>
              </w:rPr>
            </w:pPr>
            <w:r>
              <w:rPr>
                <w:rFonts w:cs="Calibri"/>
                <w:sz w:val="20"/>
                <w:szCs w:val="20"/>
              </w:rPr>
              <w:t>11.Initiated year etc.</w:t>
            </w:r>
          </w:p>
          <w:p w:rsidR="005B63C6" w:rsidRPr="005B63C6" w:rsidRDefault="005B63C6" w:rsidP="005B63C6">
            <w:pPr>
              <w:pStyle w:val="Header"/>
              <w:snapToGrid w:val="0"/>
              <w:ind w:left="0"/>
              <w:rPr>
                <w:rFonts w:cs="Calibri"/>
                <w:b/>
                <w:sz w:val="20"/>
                <w:szCs w:val="20"/>
              </w:rPr>
            </w:pPr>
            <w:r w:rsidRPr="005B63C6">
              <w:rPr>
                <w:rFonts w:cs="Calibri"/>
                <w:b/>
                <w:sz w:val="20"/>
                <w:szCs w:val="20"/>
              </w:rPr>
              <w:t>Process flow:</w:t>
            </w:r>
          </w:p>
          <w:p w:rsidR="005B63C6" w:rsidRPr="005B63C6" w:rsidRDefault="005B63C6" w:rsidP="005B63C6">
            <w:pPr>
              <w:pStyle w:val="Header"/>
              <w:numPr>
                <w:ilvl w:val="0"/>
                <w:numId w:val="21"/>
              </w:numPr>
              <w:snapToGrid w:val="0"/>
              <w:rPr>
                <w:rFonts w:cs="Calibri"/>
                <w:sz w:val="20"/>
                <w:szCs w:val="20"/>
              </w:rPr>
            </w:pPr>
            <w:r w:rsidRPr="005B63C6">
              <w:rPr>
                <w:rFonts w:cs="Calibri"/>
                <w:sz w:val="20"/>
                <w:szCs w:val="20"/>
              </w:rPr>
              <w:t>As per existing farmers data, Bluefrog port the data into database and populates the same into mobile application.</w:t>
            </w:r>
          </w:p>
          <w:p w:rsidR="005B63C6" w:rsidRDefault="005B63C6" w:rsidP="005B63C6">
            <w:pPr>
              <w:pStyle w:val="Header"/>
              <w:numPr>
                <w:ilvl w:val="0"/>
                <w:numId w:val="21"/>
              </w:numPr>
              <w:snapToGrid w:val="0"/>
              <w:rPr>
                <w:rFonts w:cs="Calibri"/>
                <w:sz w:val="20"/>
                <w:szCs w:val="20"/>
              </w:rPr>
            </w:pPr>
            <w:r>
              <w:rPr>
                <w:rFonts w:cs="Calibri"/>
                <w:sz w:val="20"/>
                <w:szCs w:val="20"/>
              </w:rPr>
              <w:t>Field organizers during registering the farmers correct the data against  available data  in mobile and upload to server if required</w:t>
            </w:r>
          </w:p>
          <w:p w:rsidR="005B63C6" w:rsidRDefault="005B63C6" w:rsidP="005B63C6">
            <w:pPr>
              <w:pStyle w:val="Header"/>
              <w:numPr>
                <w:ilvl w:val="0"/>
                <w:numId w:val="21"/>
              </w:numPr>
              <w:snapToGrid w:val="0"/>
              <w:rPr>
                <w:rFonts w:cs="Calibri"/>
                <w:sz w:val="20"/>
                <w:szCs w:val="20"/>
              </w:rPr>
            </w:pPr>
            <w:r>
              <w:rPr>
                <w:rFonts w:cs="Calibri"/>
                <w:sz w:val="20"/>
                <w:szCs w:val="20"/>
              </w:rPr>
              <w:t>PIA login have edit screens can edit the data uploaded by F.O</w:t>
            </w:r>
          </w:p>
          <w:p w:rsidR="00E47B9B" w:rsidRPr="005B63C6" w:rsidRDefault="005B63C6" w:rsidP="005B63C6">
            <w:pPr>
              <w:pStyle w:val="TableMedium"/>
              <w:numPr>
                <w:ilvl w:val="0"/>
                <w:numId w:val="21"/>
              </w:numPr>
              <w:snapToGrid w:val="0"/>
              <w:jc w:val="both"/>
              <w:rPr>
                <w:rFonts w:ascii="Calibri" w:hAnsi="Calibri" w:cs="Calibri"/>
                <w:sz w:val="20"/>
              </w:rPr>
            </w:pPr>
            <w:r>
              <w:rPr>
                <w:rFonts w:cs="Calibri"/>
                <w:sz w:val="20"/>
              </w:rPr>
              <w:t>AGM and higher should able to see the data corrected reports</w:t>
            </w:r>
          </w:p>
          <w:p w:rsidR="005B63C6" w:rsidRPr="005B63C6" w:rsidRDefault="005B63C6" w:rsidP="005B63C6">
            <w:pPr>
              <w:pStyle w:val="Header"/>
              <w:snapToGrid w:val="0"/>
              <w:ind w:left="0"/>
              <w:rPr>
                <w:rFonts w:cs="Calibri"/>
                <w:b/>
                <w:sz w:val="20"/>
                <w:szCs w:val="20"/>
              </w:rPr>
            </w:pPr>
            <w:r w:rsidRPr="005B63C6">
              <w:rPr>
                <w:rFonts w:cs="Calibri"/>
                <w:b/>
                <w:sz w:val="20"/>
                <w:szCs w:val="20"/>
              </w:rPr>
              <w:t>Role based Web reports :</w:t>
            </w:r>
          </w:p>
          <w:p w:rsidR="005B63C6" w:rsidRDefault="005B63C6" w:rsidP="005B63C6">
            <w:pPr>
              <w:pStyle w:val="Header"/>
              <w:numPr>
                <w:ilvl w:val="0"/>
                <w:numId w:val="22"/>
              </w:numPr>
              <w:snapToGrid w:val="0"/>
              <w:rPr>
                <w:rFonts w:cs="Calibri"/>
                <w:sz w:val="20"/>
                <w:szCs w:val="20"/>
              </w:rPr>
            </w:pPr>
            <w:r>
              <w:rPr>
                <w:rFonts w:cs="Calibri"/>
                <w:sz w:val="20"/>
                <w:szCs w:val="20"/>
              </w:rPr>
              <w:lastRenderedPageBreak/>
              <w:t>Master farmers registered report in each PIA wise, project wise drill down reports</w:t>
            </w:r>
          </w:p>
          <w:p w:rsidR="005B63C6" w:rsidRPr="005B63C6" w:rsidRDefault="005B63C6" w:rsidP="005B63C6">
            <w:pPr>
              <w:pStyle w:val="Header"/>
              <w:numPr>
                <w:ilvl w:val="0"/>
                <w:numId w:val="22"/>
              </w:numPr>
              <w:snapToGrid w:val="0"/>
              <w:rPr>
                <w:rFonts w:cs="Calibri"/>
                <w:sz w:val="20"/>
                <w:szCs w:val="20"/>
              </w:rPr>
            </w:pPr>
            <w:r>
              <w:rPr>
                <w:rFonts w:cs="Calibri"/>
                <w:sz w:val="20"/>
                <w:szCs w:val="20"/>
              </w:rPr>
              <w:t>Exception reports for AGM and higher level on modified data by PIA.</w:t>
            </w:r>
          </w:p>
        </w:tc>
      </w:tr>
      <w:tr w:rsidR="00E47B9B" w:rsidRPr="00172806" w:rsidTr="00E47B9B">
        <w:tc>
          <w:tcPr>
            <w:tcW w:w="432" w:type="pct"/>
            <w:tcBorders>
              <w:top w:val="single" w:sz="4" w:space="0" w:color="000000"/>
              <w:left w:val="single" w:sz="4" w:space="0" w:color="000000"/>
              <w:bottom w:val="single" w:sz="4" w:space="0" w:color="000000"/>
            </w:tcBorders>
          </w:tcPr>
          <w:p w:rsidR="00E47B9B" w:rsidRDefault="00E47B9B" w:rsidP="00F472B5">
            <w:pPr>
              <w:pStyle w:val="Header"/>
              <w:snapToGrid w:val="0"/>
              <w:ind w:left="0"/>
              <w:rPr>
                <w:rFonts w:cs="Calibri"/>
                <w:color w:val="000000"/>
              </w:rPr>
            </w:pPr>
          </w:p>
        </w:tc>
        <w:tc>
          <w:tcPr>
            <w:tcW w:w="470" w:type="pct"/>
            <w:tcBorders>
              <w:top w:val="single" w:sz="4" w:space="0" w:color="000000"/>
              <w:left w:val="single" w:sz="4" w:space="0" w:color="000000"/>
              <w:bottom w:val="single" w:sz="4" w:space="0" w:color="000000"/>
            </w:tcBorders>
          </w:tcPr>
          <w:p w:rsidR="00E47B9B" w:rsidRPr="00172806" w:rsidRDefault="00E47B9B" w:rsidP="00F472B5">
            <w:pPr>
              <w:pStyle w:val="Header"/>
              <w:snapToGrid w:val="0"/>
              <w:ind w:left="0"/>
              <w:rPr>
                <w:rFonts w:ascii="Times New Roman" w:hAnsi="Times New Roman"/>
                <w:sz w:val="16"/>
                <w:szCs w:val="16"/>
              </w:rPr>
            </w:pPr>
            <w:r>
              <w:rPr>
                <w:rFonts w:cs="Calibri"/>
                <w:color w:val="000000"/>
              </w:rPr>
              <w:t>BR1.2.</w:t>
            </w:r>
            <w:r w:rsidRPr="00AF0F9F">
              <w:rPr>
                <w:rFonts w:cs="Calibri"/>
                <w:bCs/>
                <w:color w:val="000000"/>
                <w:sz w:val="20"/>
                <w:szCs w:val="20"/>
              </w:rPr>
              <w:t xml:space="preserve"> Supplied Plants</w:t>
            </w:r>
          </w:p>
        </w:tc>
        <w:tc>
          <w:tcPr>
            <w:tcW w:w="658" w:type="pct"/>
            <w:tcBorders>
              <w:top w:val="single" w:sz="4" w:space="0" w:color="000000"/>
              <w:left w:val="single" w:sz="4" w:space="0" w:color="000000"/>
              <w:bottom w:val="single" w:sz="4" w:space="0" w:color="000000"/>
              <w:right w:val="single" w:sz="4" w:space="0" w:color="000000"/>
            </w:tcBorders>
          </w:tcPr>
          <w:p w:rsidR="00E47B9B" w:rsidRPr="003A259B" w:rsidRDefault="00E47B9B" w:rsidP="00E47B9B">
            <w:pPr>
              <w:pStyle w:val="tabletext"/>
              <w:snapToGrid w:val="0"/>
              <w:rPr>
                <w:rFonts w:ascii="Times New Roman" w:hAnsi="Times New Roman"/>
                <w:sz w:val="16"/>
                <w:szCs w:val="16"/>
              </w:rPr>
            </w:pPr>
            <w:r>
              <w:rPr>
                <w:rFonts w:ascii="Times New Roman" w:hAnsi="Times New Roman"/>
                <w:sz w:val="16"/>
                <w:szCs w:val="16"/>
              </w:rPr>
              <w:t>TR2.</w:t>
            </w:r>
            <w:r w:rsidRPr="00AF0F9F">
              <w:rPr>
                <w:rFonts w:ascii="Calibri" w:hAnsi="Calibri" w:cs="Calibri"/>
                <w:bCs/>
                <w:color w:val="000000"/>
                <w:sz w:val="20"/>
              </w:rPr>
              <w:t xml:space="preserve"> Supplied Plants</w:t>
            </w:r>
          </w:p>
        </w:tc>
        <w:tc>
          <w:tcPr>
            <w:tcW w:w="658" w:type="pct"/>
            <w:tcBorders>
              <w:top w:val="single" w:sz="4" w:space="0" w:color="000000"/>
              <w:left w:val="single" w:sz="4" w:space="0" w:color="000000"/>
              <w:bottom w:val="single" w:sz="4" w:space="0" w:color="000000"/>
              <w:right w:val="single" w:sz="4" w:space="0" w:color="000000"/>
            </w:tcBorders>
          </w:tcPr>
          <w:p w:rsidR="00E47B9B" w:rsidRPr="00172806" w:rsidRDefault="00E47B9B" w:rsidP="00E47B9B">
            <w:pPr>
              <w:pStyle w:val="Header"/>
              <w:snapToGrid w:val="0"/>
              <w:ind w:left="0"/>
              <w:rPr>
                <w:rFonts w:ascii="Times New Roman" w:hAnsi="Times New Roman"/>
                <w:sz w:val="16"/>
                <w:szCs w:val="16"/>
              </w:rPr>
            </w:pPr>
            <w:r>
              <w:rPr>
                <w:rFonts w:ascii="Times New Roman" w:hAnsi="Times New Roman"/>
                <w:sz w:val="16"/>
                <w:szCs w:val="16"/>
              </w:rPr>
              <w:t>TR2.1.</w:t>
            </w:r>
            <w:r w:rsidRPr="00AF0F9F">
              <w:rPr>
                <w:rFonts w:cs="Calibri"/>
                <w:bCs/>
                <w:color w:val="000000"/>
                <w:sz w:val="20"/>
                <w:szCs w:val="20"/>
              </w:rPr>
              <w:t>Supplied Plants</w:t>
            </w:r>
          </w:p>
        </w:tc>
        <w:tc>
          <w:tcPr>
            <w:tcW w:w="2782" w:type="pct"/>
            <w:tcBorders>
              <w:top w:val="single" w:sz="4" w:space="0" w:color="000000"/>
              <w:left w:val="single" w:sz="4" w:space="0" w:color="000000"/>
              <w:bottom w:val="single" w:sz="4" w:space="0" w:color="000000"/>
              <w:right w:val="single" w:sz="4" w:space="0" w:color="000000"/>
            </w:tcBorders>
          </w:tcPr>
          <w:p w:rsidR="005B63C6" w:rsidRPr="005B63C6" w:rsidRDefault="005B63C6" w:rsidP="005B63C6">
            <w:pPr>
              <w:pStyle w:val="TableMedium"/>
              <w:snapToGrid w:val="0"/>
              <w:jc w:val="both"/>
              <w:rPr>
                <w:rFonts w:ascii="Calibri" w:hAnsi="Calibri" w:cs="Calibri"/>
                <w:b/>
                <w:sz w:val="20"/>
              </w:rPr>
            </w:pPr>
            <w:r>
              <w:rPr>
                <w:rFonts w:ascii="Calibri" w:hAnsi="Calibri" w:cs="Calibri"/>
                <w:b/>
                <w:sz w:val="20"/>
              </w:rPr>
              <w:t xml:space="preserve">Mobile </w:t>
            </w:r>
            <w:r w:rsidRPr="005B63C6">
              <w:rPr>
                <w:rFonts w:ascii="Calibri" w:hAnsi="Calibri" w:cs="Calibri"/>
                <w:b/>
                <w:sz w:val="20"/>
              </w:rPr>
              <w:t>Application:</w:t>
            </w:r>
          </w:p>
          <w:p w:rsidR="005B63C6" w:rsidRDefault="005B63C6" w:rsidP="005B63C6">
            <w:pPr>
              <w:pStyle w:val="TableMedium"/>
              <w:snapToGrid w:val="0"/>
              <w:jc w:val="both"/>
              <w:rPr>
                <w:rFonts w:ascii="Calibri" w:hAnsi="Calibri" w:cs="Calibri"/>
                <w:sz w:val="20"/>
              </w:rPr>
            </w:pPr>
            <w:r w:rsidRPr="00560138">
              <w:rPr>
                <w:rFonts w:ascii="Calibri" w:hAnsi="Calibri" w:cs="Calibri"/>
                <w:sz w:val="20"/>
              </w:rPr>
              <w:t xml:space="preserve">Capturing of </w:t>
            </w:r>
            <w:r>
              <w:rPr>
                <w:rFonts w:ascii="Calibri" w:hAnsi="Calibri" w:cs="Calibri"/>
                <w:sz w:val="20"/>
              </w:rPr>
              <w:t>farmers plantation details which is one time activity covering,</w:t>
            </w:r>
          </w:p>
          <w:p w:rsidR="005B63C6" w:rsidRDefault="005B63C6" w:rsidP="005B63C6">
            <w:pPr>
              <w:pStyle w:val="TableMedium"/>
              <w:snapToGrid w:val="0"/>
              <w:jc w:val="both"/>
              <w:rPr>
                <w:rFonts w:ascii="Calibri" w:hAnsi="Calibri" w:cs="Calibri"/>
                <w:sz w:val="20"/>
              </w:rPr>
            </w:pPr>
            <w:r>
              <w:rPr>
                <w:rFonts w:ascii="Calibri" w:hAnsi="Calibri" w:cs="Calibri"/>
                <w:sz w:val="20"/>
              </w:rPr>
              <w:t>1.Farmers plantation type ie.Core, Boundary, live, inter crop etc</w:t>
            </w:r>
          </w:p>
          <w:p w:rsidR="005B63C6" w:rsidRDefault="005B63C6" w:rsidP="005B63C6">
            <w:pPr>
              <w:pStyle w:val="TableMedium"/>
              <w:snapToGrid w:val="0"/>
              <w:jc w:val="both"/>
              <w:rPr>
                <w:rFonts w:ascii="Calibri" w:hAnsi="Calibri" w:cs="Calibri"/>
                <w:sz w:val="20"/>
              </w:rPr>
            </w:pPr>
            <w:r>
              <w:rPr>
                <w:rFonts w:ascii="Calibri" w:hAnsi="Calibri" w:cs="Calibri"/>
                <w:sz w:val="20"/>
              </w:rPr>
              <w:t>2.No.of plants supplied to each farmer</w:t>
            </w:r>
          </w:p>
          <w:p w:rsidR="005B63C6" w:rsidRPr="005B63C6" w:rsidRDefault="005B63C6" w:rsidP="005B63C6">
            <w:pPr>
              <w:pStyle w:val="TableMedium"/>
              <w:snapToGrid w:val="0"/>
              <w:jc w:val="both"/>
              <w:rPr>
                <w:rFonts w:ascii="Calibri" w:hAnsi="Calibri" w:cs="Calibri"/>
                <w:b/>
                <w:sz w:val="20"/>
              </w:rPr>
            </w:pPr>
            <w:r w:rsidRPr="005B63C6">
              <w:rPr>
                <w:rFonts w:ascii="Calibri" w:hAnsi="Calibri" w:cs="Calibri"/>
                <w:b/>
                <w:sz w:val="20"/>
              </w:rPr>
              <w:t>Process flow:</w:t>
            </w:r>
          </w:p>
          <w:p w:rsidR="005B63C6" w:rsidRDefault="005B63C6" w:rsidP="005B63C6">
            <w:pPr>
              <w:pStyle w:val="Header"/>
              <w:numPr>
                <w:ilvl w:val="0"/>
                <w:numId w:val="23"/>
              </w:numPr>
              <w:snapToGrid w:val="0"/>
              <w:rPr>
                <w:rFonts w:cs="Calibri"/>
                <w:sz w:val="20"/>
                <w:szCs w:val="20"/>
              </w:rPr>
            </w:pPr>
            <w:r>
              <w:rPr>
                <w:rFonts w:cs="Calibri"/>
                <w:sz w:val="20"/>
                <w:szCs w:val="20"/>
              </w:rPr>
              <w:t>As per existing supplied plants to each farmer, Bluefrog port the data into database and populates the same into mobile application.</w:t>
            </w:r>
          </w:p>
          <w:p w:rsidR="005B63C6" w:rsidRDefault="005B63C6" w:rsidP="005B63C6">
            <w:pPr>
              <w:pStyle w:val="Header"/>
              <w:numPr>
                <w:ilvl w:val="0"/>
                <w:numId w:val="23"/>
              </w:numPr>
              <w:snapToGrid w:val="0"/>
              <w:rPr>
                <w:rFonts w:cs="Calibri"/>
                <w:sz w:val="20"/>
                <w:szCs w:val="20"/>
              </w:rPr>
            </w:pPr>
            <w:r>
              <w:rPr>
                <w:rFonts w:cs="Calibri"/>
                <w:sz w:val="20"/>
                <w:szCs w:val="20"/>
              </w:rPr>
              <w:t>Field organizers during capturing the plants supplied correct the data against  available data  in mobile and upload to server if required</w:t>
            </w:r>
          </w:p>
          <w:p w:rsidR="005B63C6" w:rsidRDefault="005B63C6" w:rsidP="005B63C6">
            <w:pPr>
              <w:pStyle w:val="Header"/>
              <w:numPr>
                <w:ilvl w:val="0"/>
                <w:numId w:val="23"/>
              </w:numPr>
              <w:snapToGrid w:val="0"/>
              <w:rPr>
                <w:rFonts w:cs="Calibri"/>
                <w:sz w:val="20"/>
                <w:szCs w:val="20"/>
              </w:rPr>
            </w:pPr>
            <w:r>
              <w:rPr>
                <w:rFonts w:cs="Calibri"/>
                <w:sz w:val="20"/>
                <w:szCs w:val="20"/>
              </w:rPr>
              <w:t>PIA login have edit screens can edit the data uploaded by F.O</w:t>
            </w:r>
          </w:p>
          <w:p w:rsidR="00E47B9B" w:rsidRPr="005B63C6" w:rsidRDefault="005B63C6" w:rsidP="005B63C6">
            <w:pPr>
              <w:pStyle w:val="Header"/>
              <w:numPr>
                <w:ilvl w:val="0"/>
                <w:numId w:val="23"/>
              </w:numPr>
              <w:snapToGrid w:val="0"/>
              <w:rPr>
                <w:rFonts w:ascii="Times New Roman" w:hAnsi="Times New Roman"/>
                <w:sz w:val="16"/>
                <w:szCs w:val="16"/>
              </w:rPr>
            </w:pPr>
            <w:r>
              <w:rPr>
                <w:rFonts w:cs="Calibri"/>
                <w:sz w:val="20"/>
              </w:rPr>
              <w:t>AG</w:t>
            </w:r>
            <w:r w:rsidRPr="002946FA">
              <w:rPr>
                <w:rFonts w:cs="Calibri"/>
                <w:sz w:val="20"/>
              </w:rPr>
              <w:t>M and higher should able to see the data corrected reports</w:t>
            </w:r>
          </w:p>
          <w:p w:rsidR="005B63C6" w:rsidRPr="005B63C6" w:rsidRDefault="005B63C6" w:rsidP="005B63C6">
            <w:pPr>
              <w:pStyle w:val="Header"/>
              <w:snapToGrid w:val="0"/>
              <w:ind w:left="0"/>
              <w:rPr>
                <w:rFonts w:cs="Calibri"/>
                <w:b/>
                <w:sz w:val="20"/>
                <w:szCs w:val="20"/>
              </w:rPr>
            </w:pPr>
            <w:r w:rsidRPr="005B63C6">
              <w:rPr>
                <w:rFonts w:cs="Calibri"/>
                <w:b/>
                <w:sz w:val="20"/>
                <w:szCs w:val="20"/>
              </w:rPr>
              <w:t>Role based Web reports :</w:t>
            </w:r>
          </w:p>
          <w:p w:rsidR="005B63C6" w:rsidRDefault="005B63C6" w:rsidP="005B63C6">
            <w:pPr>
              <w:pStyle w:val="Header"/>
              <w:numPr>
                <w:ilvl w:val="0"/>
                <w:numId w:val="24"/>
              </w:numPr>
              <w:snapToGrid w:val="0"/>
              <w:rPr>
                <w:rFonts w:cs="Calibri"/>
                <w:sz w:val="20"/>
                <w:szCs w:val="20"/>
              </w:rPr>
            </w:pPr>
            <w:r>
              <w:rPr>
                <w:rFonts w:cs="Calibri"/>
                <w:sz w:val="20"/>
                <w:szCs w:val="20"/>
              </w:rPr>
              <w:t>Master farmers registered report in each PIA wise, project wise drill down reports</w:t>
            </w:r>
          </w:p>
          <w:p w:rsidR="005B63C6" w:rsidRPr="00172806" w:rsidRDefault="005B63C6" w:rsidP="005B63C6">
            <w:pPr>
              <w:pStyle w:val="Header"/>
              <w:numPr>
                <w:ilvl w:val="0"/>
                <w:numId w:val="24"/>
              </w:numPr>
              <w:snapToGrid w:val="0"/>
              <w:rPr>
                <w:rFonts w:ascii="Times New Roman" w:hAnsi="Times New Roman"/>
                <w:sz w:val="16"/>
                <w:szCs w:val="16"/>
              </w:rPr>
            </w:pPr>
            <w:r>
              <w:rPr>
                <w:rFonts w:cs="Calibri"/>
                <w:sz w:val="20"/>
                <w:szCs w:val="20"/>
              </w:rPr>
              <w:t>Exception reports for AGM and higher level on modified data by PIA.</w:t>
            </w:r>
          </w:p>
        </w:tc>
      </w:tr>
      <w:tr w:rsidR="005B63C6" w:rsidRPr="00172806" w:rsidTr="00E47B9B">
        <w:tc>
          <w:tcPr>
            <w:tcW w:w="432" w:type="pct"/>
            <w:tcBorders>
              <w:top w:val="single" w:sz="4" w:space="0" w:color="000000"/>
              <w:left w:val="single" w:sz="4" w:space="0" w:color="000000"/>
              <w:bottom w:val="single" w:sz="4" w:space="0" w:color="000000"/>
            </w:tcBorders>
          </w:tcPr>
          <w:p w:rsidR="005B63C6" w:rsidRDefault="005B63C6" w:rsidP="003B1861">
            <w:pPr>
              <w:pStyle w:val="Header"/>
              <w:snapToGrid w:val="0"/>
              <w:ind w:left="0"/>
              <w:rPr>
                <w:rFonts w:cs="Calibri"/>
                <w:color w:val="000000"/>
              </w:rPr>
            </w:pPr>
          </w:p>
        </w:tc>
        <w:tc>
          <w:tcPr>
            <w:tcW w:w="470" w:type="pct"/>
            <w:tcBorders>
              <w:top w:val="single" w:sz="4" w:space="0" w:color="000000"/>
              <w:left w:val="single" w:sz="4" w:space="0" w:color="000000"/>
              <w:bottom w:val="single" w:sz="4" w:space="0" w:color="000000"/>
            </w:tcBorders>
          </w:tcPr>
          <w:p w:rsidR="005B63C6" w:rsidRPr="00172806" w:rsidRDefault="005B63C6" w:rsidP="003B1861">
            <w:pPr>
              <w:pStyle w:val="Header"/>
              <w:snapToGrid w:val="0"/>
              <w:ind w:left="0"/>
              <w:rPr>
                <w:rFonts w:ascii="Times New Roman" w:hAnsi="Times New Roman"/>
                <w:sz w:val="16"/>
                <w:szCs w:val="16"/>
              </w:rPr>
            </w:pPr>
            <w:r>
              <w:rPr>
                <w:rFonts w:cs="Calibri"/>
                <w:color w:val="000000"/>
              </w:rPr>
              <w:t>BR1.3.</w:t>
            </w:r>
            <w:r w:rsidRPr="00045E2C">
              <w:rPr>
                <w:rFonts w:cs="Calibri"/>
                <w:bCs/>
                <w:color w:val="000000"/>
                <w:sz w:val="20"/>
                <w:szCs w:val="20"/>
              </w:rPr>
              <w:t xml:space="preserve"> Field Inspection</w:t>
            </w:r>
          </w:p>
        </w:tc>
        <w:tc>
          <w:tcPr>
            <w:tcW w:w="658" w:type="pct"/>
            <w:tcBorders>
              <w:top w:val="single" w:sz="4" w:space="0" w:color="000000"/>
              <w:left w:val="single" w:sz="4" w:space="0" w:color="000000"/>
              <w:bottom w:val="single" w:sz="4" w:space="0" w:color="000000"/>
              <w:right w:val="single" w:sz="4" w:space="0" w:color="000000"/>
            </w:tcBorders>
          </w:tcPr>
          <w:p w:rsidR="005B63C6" w:rsidRPr="003A259B" w:rsidRDefault="005B63C6" w:rsidP="00E47B9B">
            <w:pPr>
              <w:pStyle w:val="tabletext"/>
              <w:snapToGrid w:val="0"/>
              <w:rPr>
                <w:rFonts w:ascii="Times New Roman" w:hAnsi="Times New Roman"/>
                <w:sz w:val="16"/>
                <w:szCs w:val="16"/>
              </w:rPr>
            </w:pPr>
            <w:r>
              <w:rPr>
                <w:rFonts w:ascii="Times New Roman" w:hAnsi="Times New Roman"/>
                <w:sz w:val="16"/>
                <w:szCs w:val="16"/>
              </w:rPr>
              <w:t>TR3.</w:t>
            </w:r>
            <w:r w:rsidRPr="00045E2C">
              <w:rPr>
                <w:rFonts w:ascii="Calibri" w:hAnsi="Calibri" w:cs="Calibri"/>
                <w:bCs/>
                <w:color w:val="000000"/>
                <w:sz w:val="20"/>
              </w:rPr>
              <w:t xml:space="preserve"> Field Inspection</w:t>
            </w:r>
          </w:p>
        </w:tc>
        <w:tc>
          <w:tcPr>
            <w:tcW w:w="658" w:type="pct"/>
            <w:tcBorders>
              <w:top w:val="single" w:sz="4" w:space="0" w:color="000000"/>
              <w:left w:val="single" w:sz="4" w:space="0" w:color="000000"/>
              <w:bottom w:val="single" w:sz="4" w:space="0" w:color="000000"/>
              <w:right w:val="single" w:sz="4" w:space="0" w:color="000000"/>
            </w:tcBorders>
          </w:tcPr>
          <w:p w:rsidR="005B63C6" w:rsidRPr="00172806" w:rsidRDefault="005B63C6" w:rsidP="00E47B9B">
            <w:pPr>
              <w:pStyle w:val="Header"/>
              <w:snapToGrid w:val="0"/>
              <w:ind w:left="0"/>
              <w:rPr>
                <w:rFonts w:ascii="Times New Roman" w:hAnsi="Times New Roman"/>
                <w:sz w:val="16"/>
                <w:szCs w:val="16"/>
              </w:rPr>
            </w:pPr>
            <w:r>
              <w:rPr>
                <w:rFonts w:ascii="Times New Roman" w:hAnsi="Times New Roman"/>
                <w:sz w:val="16"/>
                <w:szCs w:val="16"/>
              </w:rPr>
              <w:t>TR3.1.</w:t>
            </w:r>
            <w:r w:rsidRPr="00045E2C">
              <w:rPr>
                <w:rFonts w:cs="Calibri"/>
                <w:bCs/>
                <w:color w:val="000000"/>
                <w:sz w:val="20"/>
                <w:szCs w:val="20"/>
              </w:rPr>
              <w:t>Field Inspection</w:t>
            </w:r>
          </w:p>
        </w:tc>
        <w:tc>
          <w:tcPr>
            <w:tcW w:w="2782" w:type="pct"/>
            <w:tcBorders>
              <w:top w:val="single" w:sz="4" w:space="0" w:color="000000"/>
              <w:left w:val="single" w:sz="4" w:space="0" w:color="000000"/>
              <w:bottom w:val="single" w:sz="4" w:space="0" w:color="000000"/>
              <w:right w:val="single" w:sz="4" w:space="0" w:color="000000"/>
            </w:tcBorders>
          </w:tcPr>
          <w:p w:rsidR="005B63C6" w:rsidRPr="005B63C6" w:rsidRDefault="005B63C6" w:rsidP="00CA194D">
            <w:pPr>
              <w:pStyle w:val="TableMedium"/>
              <w:jc w:val="both"/>
              <w:rPr>
                <w:rFonts w:ascii="Calibri" w:hAnsi="Calibri" w:cs="Calibri"/>
                <w:b/>
                <w:sz w:val="20"/>
              </w:rPr>
            </w:pPr>
            <w:r w:rsidRPr="005B63C6">
              <w:rPr>
                <w:rFonts w:ascii="Calibri" w:hAnsi="Calibri" w:cs="Calibri"/>
                <w:b/>
                <w:sz w:val="20"/>
              </w:rPr>
              <w:t>Mobile capturing data:</w:t>
            </w:r>
          </w:p>
          <w:p w:rsidR="005B63C6" w:rsidRDefault="005B63C6" w:rsidP="00CA194D">
            <w:pPr>
              <w:pStyle w:val="TableMedium"/>
              <w:jc w:val="both"/>
              <w:rPr>
                <w:rFonts w:ascii="Calibri" w:hAnsi="Calibri" w:cs="Calibri"/>
                <w:sz w:val="20"/>
              </w:rPr>
            </w:pPr>
            <w:r>
              <w:rPr>
                <w:rFonts w:ascii="Calibri" w:hAnsi="Calibri" w:cs="Calibri"/>
                <w:sz w:val="20"/>
              </w:rPr>
              <w:t>During Field Inspection PIA will capture following details at regular intervals of time covering</w:t>
            </w:r>
          </w:p>
          <w:p w:rsidR="005B63C6" w:rsidRDefault="005B63C6" w:rsidP="00CA194D">
            <w:pPr>
              <w:pStyle w:val="TableMedium"/>
              <w:jc w:val="both"/>
              <w:rPr>
                <w:rFonts w:ascii="Calibri" w:hAnsi="Calibri" w:cs="Calibri"/>
                <w:sz w:val="20"/>
              </w:rPr>
            </w:pPr>
            <w:r>
              <w:rPr>
                <w:rFonts w:ascii="Calibri" w:hAnsi="Calibri" w:cs="Calibri"/>
                <w:sz w:val="20"/>
              </w:rPr>
              <w:t>1.Farmer plantation details like .Plant type, Supplied count , Survived count</w:t>
            </w:r>
          </w:p>
          <w:p w:rsidR="005B63C6" w:rsidRDefault="005B63C6" w:rsidP="00CA194D">
            <w:pPr>
              <w:pStyle w:val="TableMedium"/>
              <w:jc w:val="both"/>
              <w:rPr>
                <w:rFonts w:ascii="Calibri" w:hAnsi="Calibri" w:cs="Calibri"/>
                <w:sz w:val="20"/>
              </w:rPr>
            </w:pPr>
            <w:r>
              <w:rPr>
                <w:rFonts w:ascii="Calibri" w:hAnsi="Calibri" w:cs="Calibri"/>
                <w:sz w:val="20"/>
              </w:rPr>
              <w:t>2.Plant Growth</w:t>
            </w:r>
          </w:p>
          <w:p w:rsidR="005B63C6" w:rsidRDefault="005B63C6" w:rsidP="00CA194D">
            <w:pPr>
              <w:pStyle w:val="TableMedium"/>
              <w:jc w:val="both"/>
              <w:rPr>
                <w:rFonts w:ascii="Calibri" w:hAnsi="Calibri" w:cs="Calibri"/>
                <w:sz w:val="20"/>
              </w:rPr>
            </w:pPr>
            <w:r>
              <w:rPr>
                <w:rFonts w:ascii="Calibri" w:hAnsi="Calibri" w:cs="Calibri"/>
                <w:sz w:val="20"/>
              </w:rPr>
              <w:t>3.Diameter of the Plant</w:t>
            </w:r>
          </w:p>
          <w:p w:rsidR="005B63C6" w:rsidRDefault="005B63C6" w:rsidP="00CA194D">
            <w:pPr>
              <w:pStyle w:val="TableMedium"/>
              <w:jc w:val="both"/>
              <w:rPr>
                <w:rFonts w:ascii="Calibri" w:hAnsi="Calibri" w:cs="Calibri"/>
                <w:sz w:val="20"/>
              </w:rPr>
            </w:pPr>
            <w:r>
              <w:rPr>
                <w:rFonts w:ascii="Calibri" w:hAnsi="Calibri" w:cs="Calibri"/>
                <w:sz w:val="20"/>
              </w:rPr>
              <w:t>4.Capture Plant image</w:t>
            </w:r>
          </w:p>
          <w:p w:rsidR="005B63C6" w:rsidRPr="008B641A" w:rsidRDefault="005B63C6" w:rsidP="00CA194D">
            <w:pPr>
              <w:pStyle w:val="TableMedium"/>
              <w:jc w:val="both"/>
              <w:rPr>
                <w:rFonts w:ascii="Calibri" w:hAnsi="Calibri" w:cs="Calibri"/>
                <w:sz w:val="20"/>
              </w:rPr>
            </w:pPr>
            <w:r>
              <w:rPr>
                <w:rFonts w:ascii="Calibri" w:hAnsi="Calibri" w:cs="Calibri"/>
                <w:sz w:val="20"/>
              </w:rPr>
              <w:t>5.</w:t>
            </w:r>
            <w:r w:rsidRPr="007062E6">
              <w:rPr>
                <w:rFonts w:ascii="Calibri" w:hAnsi="Calibri" w:cs="Calibri"/>
                <w:sz w:val="22"/>
                <w:szCs w:val="22"/>
              </w:rPr>
              <w:t xml:space="preserve"> </w:t>
            </w:r>
            <w:r w:rsidRPr="008B641A">
              <w:rPr>
                <w:rFonts w:ascii="Calibri" w:hAnsi="Calibri" w:cs="Calibri"/>
                <w:sz w:val="20"/>
              </w:rPr>
              <w:t xml:space="preserve">Capturing </w:t>
            </w:r>
            <w:r>
              <w:rPr>
                <w:rFonts w:ascii="Calibri" w:hAnsi="Calibri" w:cs="Calibri"/>
                <w:sz w:val="20"/>
              </w:rPr>
              <w:t xml:space="preserve">pests &amp; </w:t>
            </w:r>
            <w:r w:rsidRPr="008B641A">
              <w:rPr>
                <w:rFonts w:ascii="Calibri" w:hAnsi="Calibri" w:cs="Calibri"/>
                <w:sz w:val="20"/>
              </w:rPr>
              <w:t>diseases</w:t>
            </w:r>
            <w:r>
              <w:rPr>
                <w:rFonts w:ascii="Calibri" w:hAnsi="Calibri" w:cs="Calibri"/>
                <w:sz w:val="20"/>
              </w:rPr>
              <w:t xml:space="preserve"> effected plant</w:t>
            </w:r>
            <w:r w:rsidRPr="008B641A">
              <w:rPr>
                <w:rFonts w:ascii="Calibri" w:hAnsi="Calibri" w:cs="Calibri"/>
                <w:sz w:val="20"/>
              </w:rPr>
              <w:t xml:space="preserve"> details</w:t>
            </w:r>
            <w:r>
              <w:rPr>
                <w:rFonts w:ascii="Calibri" w:hAnsi="Calibri" w:cs="Calibri"/>
                <w:sz w:val="20"/>
              </w:rPr>
              <w:t xml:space="preserve"> and their images. Displaying NPM methods in mobile itself to suggest to the farmer in the field itself</w:t>
            </w:r>
          </w:p>
          <w:p w:rsidR="005B63C6" w:rsidRPr="008B641A" w:rsidRDefault="005B63C6" w:rsidP="00CA194D">
            <w:pPr>
              <w:pStyle w:val="TableMedium"/>
              <w:jc w:val="both"/>
              <w:rPr>
                <w:rFonts w:ascii="Calibri" w:hAnsi="Calibri" w:cs="Calibri"/>
                <w:sz w:val="20"/>
              </w:rPr>
            </w:pPr>
            <w:r w:rsidRPr="008B641A">
              <w:rPr>
                <w:rFonts w:ascii="Calibri" w:hAnsi="Calibri" w:cs="Calibri"/>
                <w:sz w:val="20"/>
              </w:rPr>
              <w:t>6. Capturing video of the land covering supplied plants</w:t>
            </w:r>
          </w:p>
          <w:p w:rsidR="005B63C6" w:rsidRPr="008B641A" w:rsidRDefault="005B63C6" w:rsidP="00CA194D">
            <w:pPr>
              <w:pStyle w:val="TableMedium"/>
              <w:jc w:val="both"/>
              <w:rPr>
                <w:rFonts w:ascii="Calibri" w:hAnsi="Calibri" w:cs="Calibri"/>
                <w:sz w:val="20"/>
              </w:rPr>
            </w:pPr>
            <w:r w:rsidRPr="008B641A">
              <w:rPr>
                <w:rFonts w:ascii="Calibri" w:hAnsi="Calibri" w:cs="Calibri"/>
                <w:sz w:val="20"/>
              </w:rPr>
              <w:t>7. Capturing various SMC methods following by the farmer</w:t>
            </w:r>
          </w:p>
          <w:p w:rsidR="005B63C6" w:rsidRDefault="005B63C6" w:rsidP="00CA194D">
            <w:pPr>
              <w:pStyle w:val="TableMedium"/>
              <w:jc w:val="both"/>
              <w:rPr>
                <w:rFonts w:ascii="Calibri" w:hAnsi="Calibri" w:cs="Calibri"/>
                <w:sz w:val="20"/>
              </w:rPr>
            </w:pPr>
            <w:r w:rsidRPr="008B641A">
              <w:rPr>
                <w:rFonts w:ascii="Calibri" w:hAnsi="Calibri" w:cs="Calibri"/>
                <w:sz w:val="20"/>
              </w:rPr>
              <w:t>8. Capturing  digital images of the SMC methods</w:t>
            </w:r>
          </w:p>
          <w:p w:rsidR="005B63C6" w:rsidRPr="005B63C6" w:rsidRDefault="005B63C6" w:rsidP="00CA194D">
            <w:pPr>
              <w:pStyle w:val="TableMedium"/>
              <w:jc w:val="both"/>
              <w:rPr>
                <w:rFonts w:ascii="Calibri" w:hAnsi="Calibri" w:cs="Calibri"/>
                <w:b/>
                <w:sz w:val="20"/>
              </w:rPr>
            </w:pPr>
            <w:r w:rsidRPr="005B63C6">
              <w:rPr>
                <w:rFonts w:ascii="Calibri" w:hAnsi="Calibri" w:cs="Calibri"/>
                <w:b/>
                <w:sz w:val="20"/>
              </w:rPr>
              <w:t>Process Flow:</w:t>
            </w:r>
          </w:p>
          <w:p w:rsidR="005B63C6" w:rsidRDefault="005B63C6" w:rsidP="0049326E">
            <w:pPr>
              <w:pStyle w:val="Header"/>
              <w:numPr>
                <w:ilvl w:val="0"/>
                <w:numId w:val="25"/>
              </w:numPr>
              <w:snapToGrid w:val="0"/>
              <w:rPr>
                <w:rFonts w:cs="Calibri"/>
                <w:sz w:val="20"/>
                <w:szCs w:val="20"/>
              </w:rPr>
            </w:pPr>
            <w:r w:rsidRPr="00503643">
              <w:rPr>
                <w:rFonts w:cs="Calibri"/>
                <w:sz w:val="20"/>
                <w:szCs w:val="20"/>
              </w:rPr>
              <w:t>Field organizers during field inspection captures the mortality of the supplied plants.</w:t>
            </w:r>
          </w:p>
          <w:p w:rsidR="005B63C6" w:rsidRDefault="005B63C6" w:rsidP="0049326E">
            <w:pPr>
              <w:pStyle w:val="Header"/>
              <w:numPr>
                <w:ilvl w:val="0"/>
                <w:numId w:val="25"/>
              </w:numPr>
              <w:snapToGrid w:val="0"/>
              <w:rPr>
                <w:rFonts w:cs="Calibri"/>
                <w:sz w:val="20"/>
                <w:szCs w:val="20"/>
              </w:rPr>
            </w:pPr>
            <w:r w:rsidRPr="00503643">
              <w:rPr>
                <w:rFonts w:cs="Calibri"/>
                <w:sz w:val="20"/>
                <w:szCs w:val="20"/>
              </w:rPr>
              <w:t xml:space="preserve"> PIA login have edit screens can edit the data uploaded by F.O</w:t>
            </w:r>
          </w:p>
          <w:p w:rsidR="005B63C6" w:rsidRPr="005B63C6" w:rsidRDefault="005B63C6" w:rsidP="0049326E">
            <w:pPr>
              <w:pStyle w:val="TableMedium"/>
              <w:numPr>
                <w:ilvl w:val="0"/>
                <w:numId w:val="25"/>
              </w:numPr>
              <w:jc w:val="both"/>
              <w:rPr>
                <w:rFonts w:ascii="Calibri" w:hAnsi="Calibri" w:cs="Calibri"/>
                <w:sz w:val="20"/>
              </w:rPr>
            </w:pPr>
            <w:r>
              <w:rPr>
                <w:rFonts w:ascii="Calibri" w:eastAsia="Calibri" w:hAnsi="Calibri" w:cs="Calibri"/>
                <w:sz w:val="20"/>
              </w:rPr>
              <w:t>AG</w:t>
            </w:r>
            <w:r w:rsidRPr="002946FA">
              <w:rPr>
                <w:rFonts w:ascii="Calibri" w:eastAsia="Calibri" w:hAnsi="Calibri" w:cs="Calibri"/>
                <w:sz w:val="20"/>
              </w:rPr>
              <w:t xml:space="preserve">M and higher should able to see the data </w:t>
            </w:r>
            <w:r w:rsidRPr="002946FA">
              <w:rPr>
                <w:rFonts w:ascii="Calibri" w:eastAsia="Calibri" w:hAnsi="Calibri" w:cs="Calibri"/>
                <w:sz w:val="20"/>
              </w:rPr>
              <w:lastRenderedPageBreak/>
              <w:t>corrected reports</w:t>
            </w:r>
          </w:p>
          <w:p w:rsidR="005B63C6" w:rsidRPr="005B63C6" w:rsidRDefault="005B63C6" w:rsidP="005B63C6">
            <w:pPr>
              <w:pStyle w:val="Header"/>
              <w:snapToGrid w:val="0"/>
              <w:ind w:left="0"/>
              <w:rPr>
                <w:rFonts w:cs="Calibri"/>
                <w:b/>
                <w:sz w:val="20"/>
                <w:szCs w:val="20"/>
              </w:rPr>
            </w:pPr>
            <w:r w:rsidRPr="005B63C6">
              <w:rPr>
                <w:rFonts w:cs="Calibri"/>
                <w:b/>
                <w:sz w:val="20"/>
                <w:szCs w:val="20"/>
              </w:rPr>
              <w:t>Role based Web reports :</w:t>
            </w:r>
          </w:p>
          <w:p w:rsidR="005B63C6" w:rsidRDefault="0049326E" w:rsidP="005B63C6">
            <w:pPr>
              <w:pStyle w:val="Header"/>
              <w:numPr>
                <w:ilvl w:val="0"/>
                <w:numId w:val="24"/>
              </w:numPr>
              <w:snapToGrid w:val="0"/>
              <w:rPr>
                <w:rFonts w:cs="Calibri"/>
                <w:sz w:val="20"/>
                <w:szCs w:val="20"/>
              </w:rPr>
            </w:pPr>
            <w:r>
              <w:rPr>
                <w:rFonts w:cs="Calibri"/>
                <w:sz w:val="20"/>
                <w:szCs w:val="20"/>
              </w:rPr>
              <w:t>Field inspection reports covering SMC practices</w:t>
            </w:r>
          </w:p>
          <w:p w:rsidR="005B63C6" w:rsidRPr="009D6F54" w:rsidRDefault="005B63C6" w:rsidP="0049326E">
            <w:pPr>
              <w:pStyle w:val="Header"/>
              <w:numPr>
                <w:ilvl w:val="0"/>
                <w:numId w:val="24"/>
              </w:numPr>
              <w:snapToGrid w:val="0"/>
              <w:rPr>
                <w:rFonts w:cs="Calibri"/>
                <w:sz w:val="20"/>
              </w:rPr>
            </w:pPr>
            <w:r>
              <w:rPr>
                <w:rFonts w:cs="Calibri"/>
                <w:sz w:val="20"/>
                <w:szCs w:val="20"/>
              </w:rPr>
              <w:t xml:space="preserve">Exception reports for AGM and higher level on </w:t>
            </w:r>
            <w:r w:rsidR="0049326E">
              <w:rPr>
                <w:rFonts w:cs="Calibri"/>
                <w:sz w:val="20"/>
                <w:szCs w:val="20"/>
              </w:rPr>
              <w:t>farmers not covered in field inspections</w:t>
            </w:r>
            <w:r>
              <w:rPr>
                <w:rFonts w:cs="Calibri"/>
                <w:sz w:val="20"/>
                <w:szCs w:val="20"/>
              </w:rPr>
              <w:t>.</w:t>
            </w:r>
          </w:p>
        </w:tc>
      </w:tr>
      <w:tr w:rsidR="005B63C6" w:rsidRPr="00172806" w:rsidTr="00E47B9B">
        <w:tc>
          <w:tcPr>
            <w:tcW w:w="432" w:type="pct"/>
            <w:tcBorders>
              <w:top w:val="single" w:sz="4" w:space="0" w:color="000000"/>
              <w:left w:val="single" w:sz="4" w:space="0" w:color="000000"/>
              <w:bottom w:val="single" w:sz="4" w:space="0" w:color="000000"/>
            </w:tcBorders>
          </w:tcPr>
          <w:p w:rsidR="005B63C6" w:rsidRPr="00CF2318" w:rsidRDefault="005B63C6" w:rsidP="00602B94">
            <w:pPr>
              <w:pStyle w:val="Header"/>
              <w:snapToGrid w:val="0"/>
              <w:ind w:left="0"/>
              <w:rPr>
                <w:rFonts w:cs="Calibri"/>
                <w:color w:val="000000"/>
                <w:sz w:val="20"/>
                <w:szCs w:val="20"/>
              </w:rPr>
            </w:pPr>
          </w:p>
        </w:tc>
        <w:tc>
          <w:tcPr>
            <w:tcW w:w="470" w:type="pct"/>
            <w:tcBorders>
              <w:top w:val="single" w:sz="4" w:space="0" w:color="000000"/>
              <w:left w:val="single" w:sz="4" w:space="0" w:color="000000"/>
              <w:bottom w:val="single" w:sz="4" w:space="0" w:color="000000"/>
            </w:tcBorders>
          </w:tcPr>
          <w:p w:rsidR="005B63C6" w:rsidRPr="00172806" w:rsidRDefault="005B63C6" w:rsidP="00602B94">
            <w:pPr>
              <w:pStyle w:val="Header"/>
              <w:snapToGrid w:val="0"/>
              <w:ind w:left="0"/>
              <w:rPr>
                <w:rFonts w:ascii="Times New Roman" w:hAnsi="Times New Roman"/>
                <w:sz w:val="16"/>
                <w:szCs w:val="16"/>
              </w:rPr>
            </w:pPr>
            <w:r w:rsidRPr="00CF2318">
              <w:rPr>
                <w:rFonts w:cs="Calibri"/>
                <w:color w:val="000000"/>
                <w:sz w:val="20"/>
                <w:szCs w:val="20"/>
              </w:rPr>
              <w:t>BR1.</w:t>
            </w:r>
            <w:r>
              <w:rPr>
                <w:rFonts w:cs="Calibri"/>
                <w:color w:val="000000"/>
                <w:sz w:val="20"/>
                <w:szCs w:val="20"/>
              </w:rPr>
              <w:t>4</w:t>
            </w:r>
            <w:r w:rsidRPr="00CF2318">
              <w:rPr>
                <w:rFonts w:cs="Calibri"/>
                <w:color w:val="000000"/>
                <w:sz w:val="20"/>
                <w:szCs w:val="20"/>
              </w:rPr>
              <w:t>.WRD</w:t>
            </w:r>
          </w:p>
        </w:tc>
        <w:tc>
          <w:tcPr>
            <w:tcW w:w="658" w:type="pct"/>
            <w:tcBorders>
              <w:top w:val="single" w:sz="4" w:space="0" w:color="000000"/>
              <w:left w:val="single" w:sz="4" w:space="0" w:color="000000"/>
              <w:bottom w:val="single" w:sz="4" w:space="0" w:color="000000"/>
              <w:right w:val="single" w:sz="4" w:space="0" w:color="000000"/>
            </w:tcBorders>
          </w:tcPr>
          <w:p w:rsidR="005B63C6" w:rsidRPr="001E13D5" w:rsidRDefault="005B63C6" w:rsidP="00E47B9B">
            <w:pPr>
              <w:pStyle w:val="tabletext"/>
              <w:snapToGrid w:val="0"/>
              <w:rPr>
                <w:rFonts w:ascii="Calibri" w:hAnsi="Calibri"/>
                <w:sz w:val="20"/>
              </w:rPr>
            </w:pPr>
            <w:r w:rsidRPr="001E13D5">
              <w:rPr>
                <w:rFonts w:ascii="Calibri" w:hAnsi="Calibri"/>
                <w:sz w:val="20"/>
              </w:rPr>
              <w:t>TR4.WRD</w:t>
            </w:r>
          </w:p>
        </w:tc>
        <w:tc>
          <w:tcPr>
            <w:tcW w:w="658" w:type="pct"/>
            <w:tcBorders>
              <w:top w:val="single" w:sz="4" w:space="0" w:color="000000"/>
              <w:left w:val="single" w:sz="4" w:space="0" w:color="000000"/>
              <w:bottom w:val="single" w:sz="4" w:space="0" w:color="000000"/>
              <w:right w:val="single" w:sz="4" w:space="0" w:color="000000"/>
            </w:tcBorders>
          </w:tcPr>
          <w:p w:rsidR="005B63C6" w:rsidRPr="00FF1E05" w:rsidRDefault="005B63C6" w:rsidP="005B63C6">
            <w:pPr>
              <w:pStyle w:val="Header"/>
              <w:snapToGrid w:val="0"/>
              <w:ind w:left="0"/>
              <w:rPr>
                <w:sz w:val="20"/>
                <w:szCs w:val="20"/>
              </w:rPr>
            </w:pPr>
            <w:r w:rsidRPr="00FF1E05">
              <w:rPr>
                <w:sz w:val="20"/>
                <w:szCs w:val="20"/>
              </w:rPr>
              <w:t>TR4.1.WRD</w:t>
            </w:r>
          </w:p>
          <w:p w:rsidR="005B63C6" w:rsidRPr="00FF1E05" w:rsidRDefault="005B63C6" w:rsidP="00E47B9B">
            <w:pPr>
              <w:jc w:val="center"/>
              <w:rPr>
                <w:sz w:val="20"/>
                <w:szCs w:val="20"/>
              </w:rPr>
            </w:pPr>
          </w:p>
        </w:tc>
        <w:tc>
          <w:tcPr>
            <w:tcW w:w="2782" w:type="pct"/>
            <w:tcBorders>
              <w:top w:val="single" w:sz="4" w:space="0" w:color="000000"/>
              <w:left w:val="single" w:sz="4" w:space="0" w:color="000000"/>
              <w:bottom w:val="single" w:sz="4" w:space="0" w:color="000000"/>
              <w:right w:val="single" w:sz="4" w:space="0" w:color="000000"/>
            </w:tcBorders>
          </w:tcPr>
          <w:p w:rsidR="0049326E" w:rsidRPr="0049326E" w:rsidRDefault="0049326E" w:rsidP="00CA194D">
            <w:pPr>
              <w:pStyle w:val="TableMedium"/>
              <w:snapToGrid w:val="0"/>
              <w:jc w:val="both"/>
              <w:rPr>
                <w:rFonts w:ascii="Calibri" w:hAnsi="Calibri" w:cs="Calibri"/>
                <w:b/>
                <w:sz w:val="20"/>
              </w:rPr>
            </w:pPr>
            <w:r w:rsidRPr="0049326E">
              <w:rPr>
                <w:rFonts w:ascii="Calibri" w:hAnsi="Calibri" w:cs="Calibri"/>
                <w:b/>
                <w:sz w:val="20"/>
              </w:rPr>
              <w:t>Mobile capture data:</w:t>
            </w:r>
          </w:p>
          <w:p w:rsidR="005B63C6" w:rsidRPr="008B641A" w:rsidRDefault="005B63C6" w:rsidP="00CA194D">
            <w:pPr>
              <w:pStyle w:val="TableMedium"/>
              <w:snapToGrid w:val="0"/>
              <w:jc w:val="both"/>
              <w:rPr>
                <w:rFonts w:ascii="Calibri" w:hAnsi="Calibri" w:cs="Calibri"/>
                <w:sz w:val="20"/>
              </w:rPr>
            </w:pPr>
            <w:r>
              <w:rPr>
                <w:rFonts w:ascii="Calibri" w:hAnsi="Calibri" w:cs="Calibri"/>
                <w:sz w:val="20"/>
              </w:rPr>
              <w:t>Captures WRD details as one time activity</w:t>
            </w:r>
          </w:p>
          <w:p w:rsidR="005B63C6" w:rsidRPr="008B641A" w:rsidRDefault="005B63C6" w:rsidP="00CA194D">
            <w:pPr>
              <w:pStyle w:val="TableMedium"/>
              <w:jc w:val="both"/>
              <w:rPr>
                <w:rFonts w:ascii="Calibri" w:hAnsi="Calibri" w:cs="Calibri"/>
                <w:sz w:val="20"/>
              </w:rPr>
            </w:pPr>
            <w:r w:rsidRPr="008B641A">
              <w:rPr>
                <w:rFonts w:ascii="Calibri" w:hAnsi="Calibri" w:cs="Calibri"/>
                <w:sz w:val="20"/>
              </w:rPr>
              <w:t>1.WRD source type</w:t>
            </w:r>
          </w:p>
          <w:p w:rsidR="005B63C6" w:rsidRPr="008B641A" w:rsidRDefault="005B63C6" w:rsidP="00CA194D">
            <w:pPr>
              <w:pStyle w:val="TableMedium"/>
              <w:jc w:val="both"/>
              <w:rPr>
                <w:rFonts w:ascii="Calibri" w:hAnsi="Calibri" w:cs="Calibri"/>
                <w:sz w:val="20"/>
              </w:rPr>
            </w:pPr>
            <w:r w:rsidRPr="008B641A">
              <w:rPr>
                <w:rFonts w:ascii="Calibri" w:hAnsi="Calibri" w:cs="Calibri"/>
                <w:sz w:val="20"/>
              </w:rPr>
              <w:t>2.System type</w:t>
            </w:r>
          </w:p>
          <w:p w:rsidR="005B63C6" w:rsidRPr="008B641A" w:rsidRDefault="005B63C6" w:rsidP="00CA194D">
            <w:pPr>
              <w:pStyle w:val="TableMedium"/>
              <w:jc w:val="both"/>
              <w:rPr>
                <w:rFonts w:ascii="Calibri" w:hAnsi="Calibri" w:cs="Calibri"/>
                <w:sz w:val="20"/>
              </w:rPr>
            </w:pPr>
            <w:r w:rsidRPr="008B641A">
              <w:rPr>
                <w:rFonts w:ascii="Calibri" w:hAnsi="Calibri" w:cs="Calibri"/>
                <w:sz w:val="20"/>
              </w:rPr>
              <w:t>3.pipe size</w:t>
            </w:r>
          </w:p>
          <w:p w:rsidR="005B63C6" w:rsidRPr="008B641A" w:rsidRDefault="005B63C6" w:rsidP="00CA194D">
            <w:pPr>
              <w:pStyle w:val="TableMedium"/>
              <w:jc w:val="both"/>
              <w:rPr>
                <w:rFonts w:ascii="Calibri" w:hAnsi="Calibri" w:cs="Calibri"/>
                <w:sz w:val="20"/>
              </w:rPr>
            </w:pPr>
            <w:r w:rsidRPr="008B641A">
              <w:rPr>
                <w:rFonts w:ascii="Calibri" w:hAnsi="Calibri" w:cs="Calibri"/>
                <w:sz w:val="20"/>
              </w:rPr>
              <w:t>4.length details</w:t>
            </w:r>
          </w:p>
          <w:p w:rsidR="005B63C6" w:rsidRPr="008B641A" w:rsidRDefault="005B63C6" w:rsidP="00CA194D">
            <w:pPr>
              <w:pStyle w:val="TableMedium"/>
              <w:jc w:val="both"/>
              <w:rPr>
                <w:rFonts w:ascii="Calibri" w:hAnsi="Calibri" w:cs="Calibri"/>
                <w:sz w:val="20"/>
              </w:rPr>
            </w:pPr>
            <w:r w:rsidRPr="008B641A">
              <w:rPr>
                <w:rFonts w:ascii="Calibri" w:hAnsi="Calibri" w:cs="Calibri"/>
                <w:sz w:val="20"/>
              </w:rPr>
              <w:t>5.WRD image</w:t>
            </w:r>
          </w:p>
          <w:p w:rsidR="005B63C6" w:rsidRDefault="005B63C6" w:rsidP="00CA194D">
            <w:pPr>
              <w:pStyle w:val="TableMedium"/>
              <w:snapToGrid w:val="0"/>
              <w:jc w:val="both"/>
              <w:rPr>
                <w:rFonts w:ascii="Calibri" w:hAnsi="Calibri" w:cs="Calibri"/>
                <w:sz w:val="20"/>
              </w:rPr>
            </w:pPr>
            <w:r w:rsidRPr="008B641A">
              <w:rPr>
                <w:rFonts w:ascii="Calibri" w:hAnsi="Calibri" w:cs="Calibri"/>
                <w:sz w:val="20"/>
              </w:rPr>
              <w:t>6.Geofencing of WRD</w:t>
            </w:r>
            <w:r>
              <w:rPr>
                <w:rFonts w:ascii="Calibri" w:hAnsi="Calibri" w:cs="Calibri"/>
                <w:sz w:val="20"/>
              </w:rPr>
              <w:t xml:space="preserve"> if possible</w:t>
            </w:r>
          </w:p>
          <w:p w:rsidR="005B63C6" w:rsidRDefault="005B63C6" w:rsidP="00CA194D">
            <w:pPr>
              <w:pStyle w:val="TableMedium"/>
              <w:snapToGrid w:val="0"/>
              <w:jc w:val="both"/>
              <w:rPr>
                <w:rFonts w:ascii="Calibri" w:hAnsi="Calibri" w:cs="Calibri"/>
                <w:sz w:val="20"/>
              </w:rPr>
            </w:pPr>
            <w:r>
              <w:rPr>
                <w:rFonts w:ascii="Calibri" w:hAnsi="Calibri" w:cs="Calibri"/>
                <w:sz w:val="20"/>
              </w:rPr>
              <w:t>7.Mapping the farmers utilizing the WRD</w:t>
            </w:r>
          </w:p>
          <w:p w:rsidR="0049326E" w:rsidRPr="005B63C6" w:rsidRDefault="0049326E" w:rsidP="0049326E">
            <w:pPr>
              <w:pStyle w:val="TableMedium"/>
              <w:jc w:val="both"/>
              <w:rPr>
                <w:rFonts w:ascii="Calibri" w:hAnsi="Calibri" w:cs="Calibri"/>
                <w:b/>
                <w:sz w:val="20"/>
              </w:rPr>
            </w:pPr>
            <w:r w:rsidRPr="005B63C6">
              <w:rPr>
                <w:rFonts w:ascii="Calibri" w:hAnsi="Calibri" w:cs="Calibri"/>
                <w:b/>
                <w:sz w:val="20"/>
              </w:rPr>
              <w:t>Process Flow:</w:t>
            </w:r>
          </w:p>
          <w:p w:rsidR="0049326E" w:rsidRPr="005B63C6" w:rsidRDefault="0049326E" w:rsidP="0049326E">
            <w:pPr>
              <w:pStyle w:val="TableMedium"/>
              <w:jc w:val="both"/>
              <w:rPr>
                <w:rFonts w:ascii="Calibri" w:hAnsi="Calibri" w:cs="Calibri"/>
                <w:sz w:val="20"/>
              </w:rPr>
            </w:pPr>
            <w:r>
              <w:rPr>
                <w:rFonts w:ascii="Calibri" w:hAnsi="Calibri" w:cs="Calibri"/>
                <w:sz w:val="20"/>
              </w:rPr>
              <w:t xml:space="preserve">    1.Like master all WRD in a village information need to upload </w:t>
            </w:r>
          </w:p>
          <w:p w:rsidR="0049326E" w:rsidRPr="005B63C6" w:rsidRDefault="0049326E" w:rsidP="0049326E">
            <w:pPr>
              <w:pStyle w:val="Header"/>
              <w:snapToGrid w:val="0"/>
              <w:ind w:left="0"/>
              <w:rPr>
                <w:rFonts w:cs="Calibri"/>
                <w:b/>
                <w:sz w:val="20"/>
                <w:szCs w:val="20"/>
              </w:rPr>
            </w:pPr>
            <w:r w:rsidRPr="005B63C6">
              <w:rPr>
                <w:rFonts w:cs="Calibri"/>
                <w:b/>
                <w:sz w:val="20"/>
                <w:szCs w:val="20"/>
              </w:rPr>
              <w:t>Role based Web reports :</w:t>
            </w:r>
          </w:p>
          <w:p w:rsidR="0049326E" w:rsidRPr="00CF2318" w:rsidRDefault="0049326E" w:rsidP="0049326E">
            <w:pPr>
              <w:pStyle w:val="TableMedium"/>
              <w:snapToGrid w:val="0"/>
              <w:jc w:val="both"/>
              <w:rPr>
                <w:rFonts w:ascii="Calibri" w:hAnsi="Calibri" w:cs="Calibri"/>
                <w:sz w:val="20"/>
              </w:rPr>
            </w:pPr>
            <w:r>
              <w:rPr>
                <w:rFonts w:ascii="Calibri" w:hAnsi="Calibri" w:cs="Calibri"/>
                <w:sz w:val="20"/>
              </w:rPr>
              <w:t xml:space="preserve">Master </w:t>
            </w:r>
            <w:r w:rsidR="00BF512E">
              <w:rPr>
                <w:rFonts w:ascii="Calibri" w:hAnsi="Calibri" w:cs="Calibri"/>
                <w:sz w:val="20"/>
              </w:rPr>
              <w:t>WRD report with images and farmers utilising</w:t>
            </w:r>
          </w:p>
        </w:tc>
      </w:tr>
      <w:tr w:rsidR="005B63C6" w:rsidRPr="00172806" w:rsidTr="00E47B9B">
        <w:tc>
          <w:tcPr>
            <w:tcW w:w="432" w:type="pct"/>
            <w:tcBorders>
              <w:top w:val="single" w:sz="4" w:space="0" w:color="000000"/>
              <w:left w:val="single" w:sz="4" w:space="0" w:color="000000"/>
              <w:bottom w:val="single" w:sz="4" w:space="0" w:color="000000"/>
            </w:tcBorders>
          </w:tcPr>
          <w:p w:rsidR="005B63C6" w:rsidRPr="00EF3A0E" w:rsidRDefault="005B63C6" w:rsidP="00520A9A">
            <w:pPr>
              <w:pStyle w:val="Header"/>
              <w:snapToGrid w:val="0"/>
              <w:ind w:left="0"/>
              <w:rPr>
                <w:rFonts w:cs="Calibri"/>
                <w:color w:val="000000"/>
                <w:sz w:val="20"/>
                <w:szCs w:val="20"/>
              </w:rPr>
            </w:pPr>
          </w:p>
        </w:tc>
        <w:tc>
          <w:tcPr>
            <w:tcW w:w="470" w:type="pct"/>
            <w:tcBorders>
              <w:top w:val="single" w:sz="4" w:space="0" w:color="000000"/>
              <w:left w:val="single" w:sz="4" w:space="0" w:color="000000"/>
              <w:bottom w:val="single" w:sz="4" w:space="0" w:color="000000"/>
            </w:tcBorders>
          </w:tcPr>
          <w:p w:rsidR="005B63C6" w:rsidRPr="00172806" w:rsidRDefault="005B63C6" w:rsidP="00520A9A">
            <w:pPr>
              <w:pStyle w:val="Header"/>
              <w:snapToGrid w:val="0"/>
              <w:ind w:left="0"/>
              <w:rPr>
                <w:rFonts w:ascii="Times New Roman" w:hAnsi="Times New Roman"/>
                <w:sz w:val="16"/>
                <w:szCs w:val="16"/>
              </w:rPr>
            </w:pPr>
            <w:r w:rsidRPr="00EF3A0E">
              <w:rPr>
                <w:rFonts w:cs="Calibri"/>
                <w:color w:val="000000"/>
                <w:sz w:val="20"/>
                <w:szCs w:val="20"/>
              </w:rPr>
              <w:t>BR</w:t>
            </w:r>
            <w:r>
              <w:rPr>
                <w:rFonts w:cs="Calibri"/>
                <w:color w:val="000000"/>
                <w:sz w:val="20"/>
                <w:szCs w:val="20"/>
              </w:rPr>
              <w:t>1.</w:t>
            </w:r>
            <w:r w:rsidRPr="00EF3A0E">
              <w:rPr>
                <w:rFonts w:cs="Calibri"/>
                <w:color w:val="000000"/>
                <w:sz w:val="20"/>
                <w:szCs w:val="20"/>
              </w:rPr>
              <w:t>5.</w:t>
            </w:r>
            <w:r w:rsidRPr="00EA7020">
              <w:rPr>
                <w:sz w:val="20"/>
                <w:szCs w:val="20"/>
              </w:rPr>
              <w:t>Incomes on yield of Beneficiaries</w:t>
            </w:r>
          </w:p>
        </w:tc>
        <w:tc>
          <w:tcPr>
            <w:tcW w:w="658" w:type="pct"/>
            <w:tcBorders>
              <w:top w:val="single" w:sz="4" w:space="0" w:color="000000"/>
              <w:left w:val="single" w:sz="4" w:space="0" w:color="000000"/>
              <w:bottom w:val="single" w:sz="4" w:space="0" w:color="000000"/>
              <w:right w:val="single" w:sz="4" w:space="0" w:color="000000"/>
            </w:tcBorders>
          </w:tcPr>
          <w:p w:rsidR="005B63C6" w:rsidRPr="003A259B" w:rsidRDefault="005B63C6" w:rsidP="00E47B9B">
            <w:pPr>
              <w:pStyle w:val="tabletext"/>
              <w:snapToGrid w:val="0"/>
              <w:rPr>
                <w:rFonts w:ascii="Times New Roman" w:hAnsi="Times New Roman"/>
                <w:sz w:val="16"/>
                <w:szCs w:val="16"/>
              </w:rPr>
            </w:pPr>
            <w:r>
              <w:rPr>
                <w:rFonts w:ascii="Times New Roman" w:hAnsi="Times New Roman"/>
                <w:sz w:val="16"/>
                <w:szCs w:val="16"/>
              </w:rPr>
              <w:t>TR5.</w:t>
            </w:r>
            <w:r w:rsidRPr="00EA7020">
              <w:rPr>
                <w:rFonts w:ascii="Calibri" w:hAnsi="Calibri"/>
                <w:sz w:val="20"/>
              </w:rPr>
              <w:t xml:space="preserve"> Incomes on yield of Beneficiaries</w:t>
            </w:r>
          </w:p>
        </w:tc>
        <w:tc>
          <w:tcPr>
            <w:tcW w:w="658" w:type="pct"/>
            <w:tcBorders>
              <w:top w:val="single" w:sz="4" w:space="0" w:color="000000"/>
              <w:left w:val="single" w:sz="4" w:space="0" w:color="000000"/>
              <w:bottom w:val="single" w:sz="4" w:space="0" w:color="000000"/>
              <w:right w:val="single" w:sz="4" w:space="0" w:color="000000"/>
            </w:tcBorders>
          </w:tcPr>
          <w:p w:rsidR="005B63C6" w:rsidRPr="00172806" w:rsidRDefault="005B63C6" w:rsidP="00E47B9B">
            <w:pPr>
              <w:pStyle w:val="Header"/>
              <w:snapToGrid w:val="0"/>
              <w:ind w:left="0"/>
              <w:rPr>
                <w:rFonts w:ascii="Times New Roman" w:hAnsi="Times New Roman"/>
                <w:sz w:val="16"/>
                <w:szCs w:val="16"/>
              </w:rPr>
            </w:pPr>
            <w:r>
              <w:rPr>
                <w:rFonts w:ascii="Times New Roman" w:hAnsi="Times New Roman"/>
                <w:sz w:val="16"/>
                <w:szCs w:val="16"/>
              </w:rPr>
              <w:t>TR5</w:t>
            </w:r>
            <w:r w:rsidRPr="00172806">
              <w:rPr>
                <w:rFonts w:ascii="Times New Roman" w:hAnsi="Times New Roman"/>
                <w:sz w:val="16"/>
                <w:szCs w:val="16"/>
              </w:rPr>
              <w:t>.1</w:t>
            </w:r>
            <w:r>
              <w:rPr>
                <w:rFonts w:ascii="Times New Roman" w:hAnsi="Times New Roman"/>
                <w:sz w:val="16"/>
                <w:szCs w:val="16"/>
              </w:rPr>
              <w:t>.</w:t>
            </w:r>
            <w:r w:rsidRPr="00EA7020">
              <w:rPr>
                <w:sz w:val="20"/>
                <w:szCs w:val="20"/>
              </w:rPr>
              <w:t xml:space="preserve"> Incomes on yield of Beneficiaries</w:t>
            </w:r>
          </w:p>
        </w:tc>
        <w:tc>
          <w:tcPr>
            <w:tcW w:w="2782" w:type="pct"/>
            <w:tcBorders>
              <w:top w:val="single" w:sz="4" w:space="0" w:color="000000"/>
              <w:left w:val="single" w:sz="4" w:space="0" w:color="000000"/>
              <w:bottom w:val="single" w:sz="4" w:space="0" w:color="000000"/>
              <w:right w:val="single" w:sz="4" w:space="0" w:color="000000"/>
            </w:tcBorders>
          </w:tcPr>
          <w:p w:rsidR="00BF512E" w:rsidRPr="00BF512E" w:rsidRDefault="00BF512E" w:rsidP="00CA194D">
            <w:pPr>
              <w:pStyle w:val="Header"/>
              <w:snapToGrid w:val="0"/>
              <w:ind w:left="0"/>
              <w:rPr>
                <w:rFonts w:cs="Arial"/>
                <w:b/>
                <w:sz w:val="20"/>
                <w:szCs w:val="20"/>
              </w:rPr>
            </w:pPr>
            <w:r w:rsidRPr="00BF512E">
              <w:rPr>
                <w:rFonts w:cs="Arial"/>
                <w:b/>
                <w:sz w:val="20"/>
                <w:szCs w:val="20"/>
              </w:rPr>
              <w:t>Mobile capturing data :</w:t>
            </w:r>
          </w:p>
          <w:p w:rsidR="00BF512E" w:rsidRPr="008B641A" w:rsidRDefault="005B63C6" w:rsidP="00CA194D">
            <w:pPr>
              <w:pStyle w:val="Header"/>
              <w:snapToGrid w:val="0"/>
              <w:ind w:left="0"/>
              <w:rPr>
                <w:rFonts w:cs="Arial"/>
                <w:sz w:val="20"/>
                <w:szCs w:val="20"/>
              </w:rPr>
            </w:pPr>
            <w:r w:rsidRPr="008B641A">
              <w:rPr>
                <w:rFonts w:cs="Arial"/>
                <w:sz w:val="20"/>
                <w:szCs w:val="20"/>
              </w:rPr>
              <w:t>Field Organizers will gathers information like</w:t>
            </w:r>
          </w:p>
          <w:p w:rsidR="005B63C6" w:rsidRPr="008B641A" w:rsidRDefault="005B63C6" w:rsidP="00CA194D">
            <w:pPr>
              <w:pStyle w:val="Header"/>
              <w:snapToGrid w:val="0"/>
              <w:ind w:left="0"/>
              <w:rPr>
                <w:rFonts w:cs="Arial"/>
                <w:sz w:val="20"/>
                <w:szCs w:val="20"/>
              </w:rPr>
            </w:pPr>
            <w:r w:rsidRPr="008B641A">
              <w:rPr>
                <w:rFonts w:cs="Arial"/>
                <w:sz w:val="20"/>
                <w:szCs w:val="20"/>
              </w:rPr>
              <w:t>1.</w:t>
            </w:r>
            <w:r w:rsidRPr="008B641A">
              <w:rPr>
                <w:rFonts w:cs="Calibri"/>
                <w:sz w:val="20"/>
                <w:szCs w:val="20"/>
              </w:rPr>
              <w:t xml:space="preserve"> Income per annum  on core plantations</w:t>
            </w:r>
          </w:p>
          <w:p w:rsidR="005B63C6" w:rsidRPr="008B641A" w:rsidRDefault="005B63C6" w:rsidP="00CA194D">
            <w:pPr>
              <w:pStyle w:val="Header"/>
              <w:snapToGrid w:val="0"/>
              <w:ind w:left="0"/>
              <w:rPr>
                <w:rFonts w:cs="Arial"/>
                <w:sz w:val="20"/>
                <w:szCs w:val="20"/>
              </w:rPr>
            </w:pPr>
            <w:r w:rsidRPr="008B641A">
              <w:rPr>
                <w:rFonts w:cs="Arial"/>
                <w:sz w:val="20"/>
                <w:szCs w:val="20"/>
              </w:rPr>
              <w:t>2.</w:t>
            </w:r>
            <w:r w:rsidRPr="008B641A">
              <w:rPr>
                <w:rFonts w:cs="Calibri"/>
                <w:sz w:val="20"/>
                <w:szCs w:val="20"/>
              </w:rPr>
              <w:t xml:space="preserve"> Income per annum on boundary plantations</w:t>
            </w:r>
          </w:p>
          <w:p w:rsidR="005B63C6" w:rsidRDefault="005B63C6" w:rsidP="00CA194D">
            <w:pPr>
              <w:pStyle w:val="Header"/>
              <w:snapToGrid w:val="0"/>
              <w:ind w:left="0"/>
              <w:rPr>
                <w:rFonts w:cs="Calibri"/>
                <w:sz w:val="20"/>
                <w:szCs w:val="20"/>
              </w:rPr>
            </w:pPr>
            <w:r w:rsidRPr="008B641A">
              <w:rPr>
                <w:rFonts w:cs="Arial"/>
                <w:sz w:val="20"/>
                <w:szCs w:val="20"/>
              </w:rPr>
              <w:t>3.</w:t>
            </w:r>
            <w:r w:rsidRPr="008B641A">
              <w:rPr>
                <w:rFonts w:cs="Calibri"/>
                <w:sz w:val="20"/>
                <w:szCs w:val="20"/>
              </w:rPr>
              <w:t xml:space="preserve"> Income per annum on inter crop</w:t>
            </w:r>
          </w:p>
          <w:p w:rsidR="00BF512E" w:rsidRPr="00BF512E" w:rsidRDefault="00BF512E" w:rsidP="00CA194D">
            <w:pPr>
              <w:pStyle w:val="Header"/>
              <w:snapToGrid w:val="0"/>
              <w:ind w:left="0"/>
              <w:rPr>
                <w:rFonts w:cs="Calibri"/>
                <w:b/>
                <w:sz w:val="20"/>
                <w:szCs w:val="20"/>
              </w:rPr>
            </w:pPr>
            <w:r w:rsidRPr="00BF512E">
              <w:rPr>
                <w:rFonts w:cs="Calibri"/>
                <w:b/>
                <w:sz w:val="20"/>
                <w:szCs w:val="20"/>
              </w:rPr>
              <w:t>Web reports:</w:t>
            </w:r>
          </w:p>
          <w:p w:rsidR="00BF512E" w:rsidRPr="00172806" w:rsidRDefault="00BF512E" w:rsidP="00CA194D">
            <w:pPr>
              <w:pStyle w:val="Header"/>
              <w:snapToGrid w:val="0"/>
              <w:ind w:left="0"/>
              <w:rPr>
                <w:rFonts w:cs="Arial"/>
                <w:sz w:val="20"/>
                <w:szCs w:val="20"/>
              </w:rPr>
            </w:pPr>
            <w:r>
              <w:rPr>
                <w:rFonts w:cs="Calibri"/>
                <w:sz w:val="20"/>
                <w:szCs w:val="20"/>
              </w:rPr>
              <w:t>Role based income details covering abstract &amp; Detailed report</w:t>
            </w:r>
          </w:p>
        </w:tc>
      </w:tr>
      <w:tr w:rsidR="005B63C6" w:rsidRPr="00354599" w:rsidTr="00E47B9B">
        <w:tc>
          <w:tcPr>
            <w:tcW w:w="432" w:type="pct"/>
            <w:tcBorders>
              <w:top w:val="single" w:sz="4" w:space="0" w:color="000000"/>
              <w:left w:val="single" w:sz="4" w:space="0" w:color="000000"/>
              <w:bottom w:val="single" w:sz="4" w:space="0" w:color="000000"/>
            </w:tcBorders>
          </w:tcPr>
          <w:p w:rsidR="005B63C6" w:rsidRPr="00354599" w:rsidRDefault="005B63C6" w:rsidP="0050197A">
            <w:pPr>
              <w:pStyle w:val="Header"/>
              <w:snapToGrid w:val="0"/>
              <w:ind w:left="0"/>
              <w:rPr>
                <w:rFonts w:cs="Calibri"/>
                <w:color w:val="000000"/>
                <w:sz w:val="20"/>
                <w:szCs w:val="20"/>
              </w:rPr>
            </w:pPr>
          </w:p>
        </w:tc>
        <w:tc>
          <w:tcPr>
            <w:tcW w:w="470" w:type="pct"/>
            <w:tcBorders>
              <w:top w:val="single" w:sz="4" w:space="0" w:color="000000"/>
              <w:left w:val="single" w:sz="4" w:space="0" w:color="000000"/>
              <w:bottom w:val="single" w:sz="4" w:space="0" w:color="000000"/>
            </w:tcBorders>
          </w:tcPr>
          <w:p w:rsidR="005B63C6" w:rsidRPr="00354599" w:rsidRDefault="005B63C6" w:rsidP="0050197A">
            <w:pPr>
              <w:pStyle w:val="Header"/>
              <w:snapToGrid w:val="0"/>
              <w:ind w:left="0"/>
              <w:rPr>
                <w:rFonts w:ascii="Times New Roman" w:hAnsi="Times New Roman"/>
                <w:sz w:val="20"/>
                <w:szCs w:val="20"/>
              </w:rPr>
            </w:pPr>
            <w:r w:rsidRPr="00354599">
              <w:rPr>
                <w:rFonts w:cs="Calibri"/>
                <w:color w:val="000000"/>
                <w:sz w:val="20"/>
                <w:szCs w:val="20"/>
              </w:rPr>
              <w:t>BR1.6.</w:t>
            </w:r>
            <w:r w:rsidRPr="00354599">
              <w:rPr>
                <w:sz w:val="20"/>
                <w:szCs w:val="20"/>
              </w:rPr>
              <w:t>Capturing farmer photo incase of death of the registered farmer</w:t>
            </w:r>
          </w:p>
        </w:tc>
        <w:tc>
          <w:tcPr>
            <w:tcW w:w="658" w:type="pct"/>
            <w:tcBorders>
              <w:top w:val="single" w:sz="4" w:space="0" w:color="000000"/>
              <w:left w:val="single" w:sz="4" w:space="0" w:color="000000"/>
              <w:bottom w:val="single" w:sz="4" w:space="0" w:color="000000"/>
              <w:right w:val="single" w:sz="4" w:space="0" w:color="000000"/>
            </w:tcBorders>
          </w:tcPr>
          <w:p w:rsidR="005B63C6" w:rsidRPr="00354599" w:rsidRDefault="005B63C6" w:rsidP="00E47B9B">
            <w:pPr>
              <w:pStyle w:val="tabletext"/>
              <w:snapToGrid w:val="0"/>
              <w:rPr>
                <w:rFonts w:ascii="Times New Roman" w:hAnsi="Times New Roman"/>
                <w:sz w:val="20"/>
              </w:rPr>
            </w:pPr>
            <w:r w:rsidRPr="00354599">
              <w:rPr>
                <w:rFonts w:ascii="Times New Roman" w:hAnsi="Times New Roman"/>
                <w:sz w:val="20"/>
              </w:rPr>
              <w:t>TR6.</w:t>
            </w:r>
            <w:r w:rsidRPr="00354599">
              <w:rPr>
                <w:rFonts w:ascii="Calibri" w:hAnsi="Calibri"/>
                <w:sz w:val="20"/>
              </w:rPr>
              <w:t xml:space="preserve"> Capturing farmer photo incase of death of the registered farmer</w:t>
            </w:r>
          </w:p>
        </w:tc>
        <w:tc>
          <w:tcPr>
            <w:tcW w:w="658" w:type="pct"/>
            <w:tcBorders>
              <w:top w:val="single" w:sz="4" w:space="0" w:color="000000"/>
              <w:left w:val="single" w:sz="4" w:space="0" w:color="000000"/>
              <w:bottom w:val="single" w:sz="4" w:space="0" w:color="000000"/>
              <w:right w:val="single" w:sz="4" w:space="0" w:color="000000"/>
            </w:tcBorders>
          </w:tcPr>
          <w:p w:rsidR="005B63C6" w:rsidRPr="00354599" w:rsidRDefault="005B63C6" w:rsidP="00E47B9B">
            <w:pPr>
              <w:pStyle w:val="Header"/>
              <w:snapToGrid w:val="0"/>
              <w:ind w:left="0"/>
              <w:rPr>
                <w:rFonts w:ascii="Times New Roman" w:hAnsi="Times New Roman"/>
                <w:sz w:val="20"/>
                <w:szCs w:val="20"/>
              </w:rPr>
            </w:pPr>
            <w:r w:rsidRPr="00354599">
              <w:rPr>
                <w:rFonts w:ascii="Times New Roman" w:hAnsi="Times New Roman"/>
                <w:sz w:val="20"/>
                <w:szCs w:val="20"/>
              </w:rPr>
              <w:t>TR6.1.</w:t>
            </w:r>
            <w:r w:rsidRPr="00354599">
              <w:rPr>
                <w:sz w:val="20"/>
                <w:szCs w:val="20"/>
              </w:rPr>
              <w:t>Capturing farmer photo incase of death of the registered farmer</w:t>
            </w:r>
          </w:p>
        </w:tc>
        <w:tc>
          <w:tcPr>
            <w:tcW w:w="2782" w:type="pct"/>
            <w:tcBorders>
              <w:top w:val="single" w:sz="4" w:space="0" w:color="000000"/>
              <w:left w:val="single" w:sz="4" w:space="0" w:color="000000"/>
              <w:bottom w:val="single" w:sz="4" w:space="0" w:color="000000"/>
              <w:right w:val="single" w:sz="4" w:space="0" w:color="000000"/>
            </w:tcBorders>
          </w:tcPr>
          <w:p w:rsidR="00271E24" w:rsidRDefault="00271E24" w:rsidP="00CA194D">
            <w:pPr>
              <w:pStyle w:val="TableMedium"/>
              <w:jc w:val="both"/>
              <w:rPr>
                <w:rFonts w:ascii="Calibri" w:hAnsi="Calibri" w:cs="Arial"/>
                <w:b/>
                <w:sz w:val="20"/>
              </w:rPr>
            </w:pPr>
            <w:r w:rsidRPr="00271E24">
              <w:rPr>
                <w:rFonts w:ascii="Calibri" w:hAnsi="Calibri" w:cs="Arial"/>
                <w:b/>
                <w:sz w:val="20"/>
              </w:rPr>
              <w:t>Mobile capturing data:</w:t>
            </w:r>
          </w:p>
          <w:p w:rsidR="00271E24" w:rsidRPr="00271E24" w:rsidRDefault="00271E24" w:rsidP="00271E24">
            <w:pPr>
              <w:pStyle w:val="TableMedium"/>
              <w:numPr>
                <w:ilvl w:val="0"/>
                <w:numId w:val="26"/>
              </w:numPr>
              <w:jc w:val="both"/>
              <w:rPr>
                <w:rFonts w:ascii="Calibri" w:hAnsi="Calibri" w:cs="Arial"/>
                <w:sz w:val="20"/>
              </w:rPr>
            </w:pPr>
            <w:r w:rsidRPr="00271E24">
              <w:rPr>
                <w:rFonts w:ascii="Calibri" w:hAnsi="Calibri" w:cs="Arial"/>
                <w:sz w:val="20"/>
              </w:rPr>
              <w:t>Existing farmer name</w:t>
            </w:r>
          </w:p>
          <w:p w:rsidR="00271E24" w:rsidRPr="00271E24" w:rsidRDefault="00271E24" w:rsidP="00271E24">
            <w:pPr>
              <w:pStyle w:val="TableMedium"/>
              <w:numPr>
                <w:ilvl w:val="0"/>
                <w:numId w:val="26"/>
              </w:numPr>
              <w:jc w:val="both"/>
              <w:rPr>
                <w:rFonts w:ascii="Calibri" w:hAnsi="Calibri" w:cs="Arial"/>
                <w:sz w:val="20"/>
              </w:rPr>
            </w:pPr>
            <w:r w:rsidRPr="00271E24">
              <w:rPr>
                <w:rFonts w:ascii="Calibri" w:hAnsi="Calibri" w:cs="Arial"/>
                <w:sz w:val="20"/>
              </w:rPr>
              <w:t>New farmer name</w:t>
            </w:r>
          </w:p>
          <w:p w:rsidR="00271E24" w:rsidRPr="00271E24" w:rsidRDefault="00271E24" w:rsidP="00271E24">
            <w:pPr>
              <w:pStyle w:val="TableMedium"/>
              <w:numPr>
                <w:ilvl w:val="0"/>
                <w:numId w:val="26"/>
              </w:numPr>
              <w:jc w:val="both"/>
              <w:rPr>
                <w:rFonts w:ascii="Calibri" w:hAnsi="Calibri" w:cs="Arial"/>
                <w:sz w:val="20"/>
              </w:rPr>
            </w:pPr>
            <w:r w:rsidRPr="00271E24">
              <w:rPr>
                <w:rFonts w:ascii="Calibri" w:hAnsi="Calibri" w:cs="Arial"/>
                <w:sz w:val="20"/>
              </w:rPr>
              <w:t>Relation with the existing farmer</w:t>
            </w:r>
          </w:p>
          <w:p w:rsidR="00271E24" w:rsidRPr="00271E24" w:rsidRDefault="00271E24" w:rsidP="00271E24">
            <w:pPr>
              <w:pStyle w:val="TableMedium"/>
              <w:numPr>
                <w:ilvl w:val="0"/>
                <w:numId w:val="26"/>
              </w:numPr>
              <w:jc w:val="both"/>
              <w:rPr>
                <w:rFonts w:ascii="Calibri" w:hAnsi="Calibri" w:cs="Arial"/>
                <w:sz w:val="20"/>
              </w:rPr>
            </w:pPr>
            <w:r w:rsidRPr="00271E24">
              <w:rPr>
                <w:rFonts w:ascii="Calibri" w:hAnsi="Calibri" w:cs="Arial"/>
                <w:sz w:val="20"/>
              </w:rPr>
              <w:t>Reasons</w:t>
            </w:r>
          </w:p>
          <w:p w:rsidR="00271E24" w:rsidRDefault="00271E24" w:rsidP="00271E24">
            <w:pPr>
              <w:pStyle w:val="TableMedium"/>
              <w:numPr>
                <w:ilvl w:val="0"/>
                <w:numId w:val="26"/>
              </w:numPr>
              <w:jc w:val="both"/>
              <w:rPr>
                <w:rFonts w:ascii="Calibri" w:hAnsi="Calibri" w:cs="Arial"/>
                <w:sz w:val="20"/>
              </w:rPr>
            </w:pPr>
            <w:r w:rsidRPr="00271E24">
              <w:rPr>
                <w:rFonts w:ascii="Calibri" w:hAnsi="Calibri" w:cs="Arial"/>
                <w:sz w:val="20"/>
              </w:rPr>
              <w:t>Capture image</w:t>
            </w:r>
          </w:p>
          <w:p w:rsidR="00271E24" w:rsidRPr="00271E24" w:rsidRDefault="00271E24" w:rsidP="00271E24">
            <w:pPr>
              <w:pStyle w:val="TableMedium"/>
              <w:jc w:val="both"/>
              <w:rPr>
                <w:rFonts w:ascii="Calibri" w:hAnsi="Calibri" w:cs="Arial"/>
                <w:b/>
                <w:sz w:val="20"/>
              </w:rPr>
            </w:pPr>
            <w:r w:rsidRPr="00271E24">
              <w:rPr>
                <w:rFonts w:ascii="Calibri" w:hAnsi="Calibri" w:cs="Arial"/>
                <w:b/>
                <w:sz w:val="20"/>
              </w:rPr>
              <w:t>Process Flow:</w:t>
            </w:r>
          </w:p>
          <w:p w:rsidR="005B63C6" w:rsidRDefault="005B63C6" w:rsidP="00CA194D">
            <w:pPr>
              <w:pStyle w:val="TableMedium"/>
              <w:jc w:val="both"/>
              <w:rPr>
                <w:rFonts w:ascii="Calibri" w:hAnsi="Calibri" w:cs="Calibri"/>
                <w:sz w:val="20"/>
              </w:rPr>
            </w:pPr>
            <w:r w:rsidRPr="008B641A">
              <w:rPr>
                <w:rFonts w:ascii="Calibri" w:hAnsi="Calibri" w:cs="Arial"/>
                <w:sz w:val="20"/>
              </w:rPr>
              <w:t xml:space="preserve">On </w:t>
            </w:r>
            <w:r w:rsidRPr="008B641A">
              <w:rPr>
                <w:rFonts w:ascii="Calibri" w:hAnsi="Calibri" w:cs="Calibri"/>
                <w:sz w:val="20"/>
              </w:rPr>
              <w:t>death of the registered farmer, Field organizer captures his (farmer) wife or son images and uploads with reasons using mobile application.</w:t>
            </w:r>
          </w:p>
          <w:p w:rsidR="005B63C6" w:rsidRDefault="005B63C6" w:rsidP="00CA194D">
            <w:pPr>
              <w:pStyle w:val="TableMedium"/>
              <w:jc w:val="both"/>
              <w:rPr>
                <w:rFonts w:ascii="Calibri" w:hAnsi="Calibri" w:cs="Calibri"/>
                <w:sz w:val="20"/>
              </w:rPr>
            </w:pPr>
            <w:r>
              <w:rPr>
                <w:rFonts w:ascii="Calibri" w:hAnsi="Calibri" w:cs="Calibri"/>
                <w:sz w:val="20"/>
              </w:rPr>
              <w:t>PIA verifies and approves then only died farmer photo will be replaced with new farmer photo</w:t>
            </w:r>
          </w:p>
          <w:p w:rsidR="00271E24" w:rsidRPr="00271E24" w:rsidRDefault="00271E24" w:rsidP="00CA194D">
            <w:pPr>
              <w:pStyle w:val="TableMedium"/>
              <w:jc w:val="both"/>
              <w:rPr>
                <w:rFonts w:ascii="Calibri" w:hAnsi="Calibri" w:cs="Calibri"/>
                <w:b/>
                <w:sz w:val="20"/>
              </w:rPr>
            </w:pPr>
            <w:r w:rsidRPr="00271E24">
              <w:rPr>
                <w:rFonts w:ascii="Calibri" w:hAnsi="Calibri" w:cs="Calibri"/>
                <w:b/>
                <w:sz w:val="20"/>
              </w:rPr>
              <w:t>Web application:</w:t>
            </w:r>
          </w:p>
          <w:p w:rsidR="00271E24" w:rsidRPr="00664C93" w:rsidRDefault="00271E24" w:rsidP="00CA194D">
            <w:pPr>
              <w:pStyle w:val="TableMedium"/>
              <w:jc w:val="both"/>
              <w:rPr>
                <w:rFonts w:ascii="Calibri" w:hAnsi="Calibri" w:cs="Calibri"/>
                <w:sz w:val="20"/>
              </w:rPr>
            </w:pPr>
            <w:r>
              <w:rPr>
                <w:rFonts w:ascii="Calibri" w:hAnsi="Calibri" w:cs="Calibri"/>
                <w:sz w:val="20"/>
              </w:rPr>
              <w:t>PIA login will have online approval screen. PIA has to go through the remarks and images and approve. From then onwards reflects the farmer details</w:t>
            </w:r>
          </w:p>
        </w:tc>
      </w:tr>
      <w:tr w:rsidR="005B63C6" w:rsidRPr="00172806" w:rsidTr="00E47B9B">
        <w:tc>
          <w:tcPr>
            <w:tcW w:w="432" w:type="pct"/>
            <w:tcBorders>
              <w:top w:val="single" w:sz="4" w:space="0" w:color="000000"/>
              <w:left w:val="single" w:sz="4" w:space="0" w:color="000000"/>
              <w:bottom w:val="single" w:sz="4" w:space="0" w:color="000000"/>
            </w:tcBorders>
          </w:tcPr>
          <w:p w:rsidR="005B63C6" w:rsidRPr="00354599" w:rsidRDefault="005B63C6" w:rsidP="0050197A">
            <w:pPr>
              <w:pStyle w:val="Header"/>
              <w:snapToGrid w:val="0"/>
              <w:ind w:left="0"/>
              <w:rPr>
                <w:rFonts w:cs="Calibri"/>
                <w:color w:val="000000"/>
                <w:sz w:val="20"/>
                <w:szCs w:val="20"/>
              </w:rPr>
            </w:pPr>
          </w:p>
        </w:tc>
        <w:tc>
          <w:tcPr>
            <w:tcW w:w="470" w:type="pct"/>
            <w:tcBorders>
              <w:top w:val="single" w:sz="4" w:space="0" w:color="000000"/>
              <w:left w:val="single" w:sz="4" w:space="0" w:color="000000"/>
              <w:bottom w:val="single" w:sz="4" w:space="0" w:color="000000"/>
            </w:tcBorders>
          </w:tcPr>
          <w:p w:rsidR="005B63C6" w:rsidRPr="00354599" w:rsidRDefault="005B63C6" w:rsidP="00271E24">
            <w:pPr>
              <w:pStyle w:val="Header"/>
              <w:snapToGrid w:val="0"/>
              <w:ind w:left="0"/>
              <w:rPr>
                <w:rFonts w:cs="Calibri"/>
                <w:color w:val="000000"/>
                <w:sz w:val="20"/>
                <w:szCs w:val="20"/>
              </w:rPr>
            </w:pPr>
            <w:r w:rsidRPr="00354599">
              <w:rPr>
                <w:rFonts w:cs="Calibri"/>
                <w:color w:val="000000"/>
                <w:sz w:val="20"/>
                <w:szCs w:val="20"/>
              </w:rPr>
              <w:t>BR1.7</w:t>
            </w:r>
            <w:r w:rsidR="00271E24">
              <w:rPr>
                <w:rFonts w:cs="Calibri"/>
                <w:color w:val="000000"/>
                <w:sz w:val="20"/>
                <w:szCs w:val="20"/>
              </w:rPr>
              <w:t xml:space="preserve">. </w:t>
            </w:r>
            <w:r w:rsidRPr="00354599">
              <w:rPr>
                <w:rFonts w:cs="Calibri"/>
                <w:sz w:val="20"/>
                <w:szCs w:val="20"/>
              </w:rPr>
              <w:t xml:space="preserve">Profile </w:t>
            </w:r>
            <w:r w:rsidRPr="00354599">
              <w:rPr>
                <w:rFonts w:cs="Calibri"/>
                <w:sz w:val="20"/>
                <w:szCs w:val="20"/>
              </w:rPr>
              <w:lastRenderedPageBreak/>
              <w:t>details</w:t>
            </w:r>
          </w:p>
        </w:tc>
        <w:tc>
          <w:tcPr>
            <w:tcW w:w="658" w:type="pct"/>
            <w:tcBorders>
              <w:top w:val="single" w:sz="4" w:space="0" w:color="000000"/>
              <w:left w:val="single" w:sz="4" w:space="0" w:color="000000"/>
              <w:bottom w:val="single" w:sz="4" w:space="0" w:color="000000"/>
              <w:right w:val="single" w:sz="4" w:space="0" w:color="000000"/>
            </w:tcBorders>
          </w:tcPr>
          <w:p w:rsidR="005B63C6" w:rsidRPr="00354599" w:rsidRDefault="005B63C6" w:rsidP="00E47B9B">
            <w:pPr>
              <w:pStyle w:val="tabletext"/>
              <w:snapToGrid w:val="0"/>
              <w:rPr>
                <w:rFonts w:ascii="Calibri" w:hAnsi="Calibri"/>
                <w:sz w:val="20"/>
              </w:rPr>
            </w:pPr>
            <w:r w:rsidRPr="00354599">
              <w:rPr>
                <w:rFonts w:ascii="Calibri" w:hAnsi="Calibri"/>
                <w:sz w:val="20"/>
              </w:rPr>
              <w:lastRenderedPageBreak/>
              <w:t>TR7.</w:t>
            </w:r>
            <w:r w:rsidRPr="00354599">
              <w:rPr>
                <w:rFonts w:ascii="Calibri" w:hAnsi="Calibri" w:cs="Calibri"/>
                <w:color w:val="000000"/>
                <w:sz w:val="20"/>
              </w:rPr>
              <w:t xml:space="preserve"> </w:t>
            </w:r>
            <w:r w:rsidRPr="00354599">
              <w:rPr>
                <w:rFonts w:ascii="Calibri" w:hAnsi="Calibri" w:cs="Calibri"/>
                <w:sz w:val="20"/>
              </w:rPr>
              <w:t>Profile details</w:t>
            </w:r>
          </w:p>
        </w:tc>
        <w:tc>
          <w:tcPr>
            <w:tcW w:w="658" w:type="pct"/>
            <w:tcBorders>
              <w:top w:val="single" w:sz="4" w:space="0" w:color="000000"/>
              <w:left w:val="single" w:sz="4" w:space="0" w:color="000000"/>
              <w:bottom w:val="single" w:sz="4" w:space="0" w:color="000000"/>
              <w:right w:val="single" w:sz="4" w:space="0" w:color="000000"/>
            </w:tcBorders>
          </w:tcPr>
          <w:p w:rsidR="005B63C6" w:rsidRPr="00354599" w:rsidRDefault="005B63C6" w:rsidP="00E47B9B">
            <w:pPr>
              <w:pStyle w:val="Header"/>
              <w:snapToGrid w:val="0"/>
              <w:ind w:left="0"/>
              <w:rPr>
                <w:sz w:val="20"/>
                <w:szCs w:val="20"/>
              </w:rPr>
            </w:pPr>
            <w:r w:rsidRPr="00354599">
              <w:rPr>
                <w:sz w:val="20"/>
                <w:szCs w:val="20"/>
              </w:rPr>
              <w:t>TR7.1.</w:t>
            </w:r>
            <w:r w:rsidRPr="00354599">
              <w:rPr>
                <w:rFonts w:cs="Calibri"/>
                <w:color w:val="000000"/>
                <w:sz w:val="20"/>
                <w:szCs w:val="20"/>
              </w:rPr>
              <w:t xml:space="preserve"> </w:t>
            </w:r>
            <w:r w:rsidRPr="00354599">
              <w:rPr>
                <w:rFonts w:cs="Calibri"/>
                <w:sz w:val="20"/>
                <w:szCs w:val="20"/>
              </w:rPr>
              <w:t xml:space="preserve">Profile </w:t>
            </w:r>
            <w:r w:rsidRPr="00354599">
              <w:rPr>
                <w:rFonts w:cs="Calibri"/>
                <w:sz w:val="20"/>
                <w:szCs w:val="20"/>
              </w:rPr>
              <w:lastRenderedPageBreak/>
              <w:t>details</w:t>
            </w:r>
          </w:p>
        </w:tc>
        <w:tc>
          <w:tcPr>
            <w:tcW w:w="2782" w:type="pct"/>
            <w:tcBorders>
              <w:top w:val="single" w:sz="4" w:space="0" w:color="000000"/>
              <w:left w:val="single" w:sz="4" w:space="0" w:color="000000"/>
              <w:bottom w:val="single" w:sz="4" w:space="0" w:color="000000"/>
              <w:right w:val="single" w:sz="4" w:space="0" w:color="000000"/>
            </w:tcBorders>
          </w:tcPr>
          <w:p w:rsidR="00271E24" w:rsidRDefault="00271E24" w:rsidP="00CA194D">
            <w:pPr>
              <w:pStyle w:val="Header"/>
              <w:snapToGrid w:val="0"/>
              <w:ind w:left="0"/>
              <w:rPr>
                <w:rFonts w:cs="Arial"/>
                <w:b/>
                <w:sz w:val="20"/>
                <w:szCs w:val="20"/>
              </w:rPr>
            </w:pPr>
            <w:r>
              <w:rPr>
                <w:rFonts w:cs="Arial"/>
                <w:b/>
                <w:sz w:val="20"/>
                <w:szCs w:val="20"/>
              </w:rPr>
              <w:lastRenderedPageBreak/>
              <w:t xml:space="preserve">Mobile application: </w:t>
            </w:r>
          </w:p>
          <w:p w:rsidR="00271E24" w:rsidRPr="00271E24" w:rsidRDefault="00271E24" w:rsidP="00CA194D">
            <w:pPr>
              <w:pStyle w:val="Header"/>
              <w:snapToGrid w:val="0"/>
              <w:ind w:left="0"/>
              <w:rPr>
                <w:rFonts w:cs="Arial"/>
                <w:b/>
                <w:sz w:val="20"/>
                <w:szCs w:val="20"/>
              </w:rPr>
            </w:pPr>
            <w:r w:rsidRPr="00271E24">
              <w:rPr>
                <w:rFonts w:cs="Arial"/>
                <w:sz w:val="20"/>
                <w:szCs w:val="20"/>
              </w:rPr>
              <w:t>Not required</w:t>
            </w:r>
          </w:p>
          <w:p w:rsidR="00271E24" w:rsidRPr="00271E24" w:rsidRDefault="00271E24" w:rsidP="00CA194D">
            <w:pPr>
              <w:pStyle w:val="Header"/>
              <w:snapToGrid w:val="0"/>
              <w:ind w:left="0"/>
              <w:rPr>
                <w:rFonts w:cs="Arial"/>
                <w:b/>
                <w:sz w:val="20"/>
                <w:szCs w:val="20"/>
              </w:rPr>
            </w:pPr>
            <w:r w:rsidRPr="00271E24">
              <w:rPr>
                <w:rFonts w:cs="Arial"/>
                <w:b/>
                <w:sz w:val="20"/>
                <w:szCs w:val="20"/>
              </w:rPr>
              <w:lastRenderedPageBreak/>
              <w:t>Web application:</w:t>
            </w:r>
          </w:p>
          <w:p w:rsidR="005B63C6" w:rsidRDefault="005B63C6" w:rsidP="00CA194D">
            <w:pPr>
              <w:pStyle w:val="Header"/>
              <w:snapToGrid w:val="0"/>
              <w:ind w:left="0"/>
              <w:rPr>
                <w:rFonts w:cs="Calibri"/>
                <w:sz w:val="20"/>
                <w:szCs w:val="20"/>
              </w:rPr>
            </w:pPr>
            <w:r w:rsidRPr="003A7909">
              <w:rPr>
                <w:rFonts w:cs="Arial"/>
                <w:sz w:val="20"/>
                <w:szCs w:val="20"/>
              </w:rPr>
              <w:t xml:space="preserve">This Report should display </w:t>
            </w:r>
            <w:r w:rsidRPr="003A7909">
              <w:rPr>
                <w:rFonts w:cs="Calibri"/>
                <w:sz w:val="20"/>
                <w:szCs w:val="20"/>
              </w:rPr>
              <w:t xml:space="preserve">the Information of PIA’s like </w:t>
            </w:r>
            <w:r>
              <w:rPr>
                <w:rFonts w:cs="Calibri"/>
                <w:sz w:val="20"/>
                <w:szCs w:val="20"/>
              </w:rPr>
              <w:t xml:space="preserve">No. of PIA’s in each district, </w:t>
            </w:r>
            <w:r w:rsidRPr="003A7909">
              <w:rPr>
                <w:rFonts w:cs="Calibri"/>
                <w:sz w:val="20"/>
                <w:szCs w:val="20"/>
              </w:rPr>
              <w:t>No. of Projects handled by them, how many mandals</w:t>
            </w:r>
            <w:r>
              <w:rPr>
                <w:rFonts w:cs="Calibri"/>
                <w:sz w:val="20"/>
                <w:szCs w:val="20"/>
              </w:rPr>
              <w:t xml:space="preserve"> &amp; villages</w:t>
            </w:r>
            <w:r w:rsidRPr="003A7909">
              <w:rPr>
                <w:rFonts w:cs="Calibri"/>
                <w:sz w:val="20"/>
                <w:szCs w:val="20"/>
              </w:rPr>
              <w:t xml:space="preserve"> they cover in that project, and No. of acres covered</w:t>
            </w:r>
            <w:r>
              <w:rPr>
                <w:rFonts w:cs="Calibri"/>
                <w:sz w:val="20"/>
                <w:szCs w:val="20"/>
              </w:rPr>
              <w:t xml:space="preserve"> project wise and implementation year of each project and its phases. This also covers the complete project profile details of the PIA ie. No. of plants, name of the plants supplied by the PIA</w:t>
            </w:r>
          </w:p>
          <w:p w:rsidR="00271E24" w:rsidRPr="00271E24" w:rsidRDefault="00271E24" w:rsidP="00CA194D">
            <w:pPr>
              <w:pStyle w:val="Header"/>
              <w:snapToGrid w:val="0"/>
              <w:ind w:left="0"/>
              <w:rPr>
                <w:rFonts w:cs="Calibri"/>
                <w:b/>
                <w:sz w:val="20"/>
                <w:szCs w:val="20"/>
              </w:rPr>
            </w:pPr>
            <w:r w:rsidRPr="00271E24">
              <w:rPr>
                <w:rFonts w:cs="Calibri"/>
                <w:b/>
                <w:sz w:val="20"/>
                <w:szCs w:val="20"/>
              </w:rPr>
              <w:t xml:space="preserve">Process flow: </w:t>
            </w:r>
          </w:p>
          <w:p w:rsidR="00271E24" w:rsidRPr="003A7909" w:rsidRDefault="00271E24" w:rsidP="00CA194D">
            <w:pPr>
              <w:pStyle w:val="Header"/>
              <w:snapToGrid w:val="0"/>
              <w:ind w:left="0"/>
              <w:rPr>
                <w:rFonts w:cs="Arial"/>
                <w:sz w:val="20"/>
                <w:szCs w:val="20"/>
              </w:rPr>
            </w:pPr>
            <w:r>
              <w:rPr>
                <w:rFonts w:cs="Calibri"/>
                <w:sz w:val="20"/>
                <w:szCs w:val="20"/>
              </w:rPr>
              <w:t>Data captured from each PIA ported to the database and generated reports.</w:t>
            </w:r>
          </w:p>
        </w:tc>
      </w:tr>
      <w:tr w:rsidR="005B63C6" w:rsidRPr="00172806" w:rsidTr="00E47B9B">
        <w:tc>
          <w:tcPr>
            <w:tcW w:w="432" w:type="pct"/>
            <w:tcBorders>
              <w:top w:val="single" w:sz="4" w:space="0" w:color="000000"/>
              <w:left w:val="single" w:sz="4" w:space="0" w:color="000000"/>
              <w:bottom w:val="single" w:sz="4" w:space="0" w:color="000000"/>
            </w:tcBorders>
          </w:tcPr>
          <w:p w:rsidR="005B63C6" w:rsidRPr="00EF3A0E" w:rsidRDefault="005B63C6" w:rsidP="005B459E">
            <w:pPr>
              <w:pStyle w:val="TableMedium"/>
              <w:jc w:val="both"/>
              <w:rPr>
                <w:rFonts w:ascii="Calibri" w:hAnsi="Calibri" w:cs="Calibri"/>
                <w:color w:val="000000"/>
                <w:sz w:val="20"/>
              </w:rPr>
            </w:pPr>
          </w:p>
        </w:tc>
        <w:tc>
          <w:tcPr>
            <w:tcW w:w="470" w:type="pct"/>
            <w:tcBorders>
              <w:top w:val="single" w:sz="4" w:space="0" w:color="000000"/>
              <w:left w:val="single" w:sz="4" w:space="0" w:color="000000"/>
              <w:bottom w:val="single" w:sz="4" w:space="0" w:color="000000"/>
            </w:tcBorders>
          </w:tcPr>
          <w:p w:rsidR="005B63C6" w:rsidRPr="00EF3A0E" w:rsidRDefault="005B63C6" w:rsidP="00271E24">
            <w:pPr>
              <w:pStyle w:val="TableMedium"/>
              <w:jc w:val="both"/>
              <w:rPr>
                <w:rFonts w:ascii="Calibri" w:hAnsi="Calibri" w:cs="Calibri"/>
                <w:color w:val="000000"/>
                <w:sz w:val="20"/>
              </w:rPr>
            </w:pPr>
            <w:r w:rsidRPr="00EF3A0E">
              <w:rPr>
                <w:rFonts w:ascii="Calibri" w:hAnsi="Calibri" w:cs="Calibri"/>
                <w:color w:val="000000"/>
                <w:sz w:val="20"/>
              </w:rPr>
              <w:t>BR</w:t>
            </w:r>
            <w:r>
              <w:rPr>
                <w:rFonts w:ascii="Calibri" w:hAnsi="Calibri" w:cs="Calibri"/>
                <w:color w:val="000000"/>
                <w:sz w:val="20"/>
              </w:rPr>
              <w:t>1.</w:t>
            </w:r>
            <w:r w:rsidR="00271E24">
              <w:rPr>
                <w:rFonts w:ascii="Calibri" w:hAnsi="Calibri" w:cs="Calibri"/>
                <w:color w:val="000000"/>
                <w:sz w:val="20"/>
              </w:rPr>
              <w:t>8.</w:t>
            </w:r>
            <w:r>
              <w:rPr>
                <w:rFonts w:ascii="Calibri" w:hAnsi="Calibri" w:cs="Calibri"/>
                <w:color w:val="000000"/>
                <w:sz w:val="20"/>
              </w:rPr>
              <w:t>Exception Reports</w:t>
            </w:r>
          </w:p>
        </w:tc>
        <w:tc>
          <w:tcPr>
            <w:tcW w:w="658" w:type="pct"/>
            <w:tcBorders>
              <w:top w:val="single" w:sz="4" w:space="0" w:color="000000"/>
              <w:left w:val="single" w:sz="4" w:space="0" w:color="000000"/>
              <w:bottom w:val="single" w:sz="4" w:space="0" w:color="000000"/>
              <w:right w:val="single" w:sz="4" w:space="0" w:color="000000"/>
            </w:tcBorders>
          </w:tcPr>
          <w:p w:rsidR="005B63C6" w:rsidRPr="007D748D" w:rsidRDefault="005B63C6" w:rsidP="00271E24">
            <w:pPr>
              <w:pStyle w:val="tabletext"/>
              <w:snapToGrid w:val="0"/>
              <w:rPr>
                <w:rFonts w:ascii="Calibri" w:hAnsi="Calibri"/>
                <w:sz w:val="20"/>
              </w:rPr>
            </w:pPr>
            <w:r>
              <w:rPr>
                <w:rFonts w:ascii="Calibri" w:hAnsi="Calibri"/>
                <w:sz w:val="20"/>
              </w:rPr>
              <w:t>TR</w:t>
            </w:r>
            <w:r w:rsidR="00271E24">
              <w:rPr>
                <w:rFonts w:ascii="Calibri" w:hAnsi="Calibri"/>
                <w:sz w:val="20"/>
              </w:rPr>
              <w:t>8</w:t>
            </w:r>
            <w:r>
              <w:rPr>
                <w:rFonts w:ascii="Calibri" w:hAnsi="Calibri"/>
                <w:sz w:val="20"/>
              </w:rPr>
              <w:t>.</w:t>
            </w:r>
            <w:r>
              <w:rPr>
                <w:rFonts w:ascii="Calibri" w:hAnsi="Calibri" w:cs="Calibri"/>
                <w:color w:val="000000"/>
                <w:sz w:val="20"/>
              </w:rPr>
              <w:t xml:space="preserve"> Exception Reports</w:t>
            </w:r>
          </w:p>
        </w:tc>
        <w:tc>
          <w:tcPr>
            <w:tcW w:w="658" w:type="pct"/>
            <w:tcBorders>
              <w:top w:val="single" w:sz="4" w:space="0" w:color="000000"/>
              <w:left w:val="single" w:sz="4" w:space="0" w:color="000000"/>
              <w:bottom w:val="single" w:sz="4" w:space="0" w:color="000000"/>
              <w:right w:val="single" w:sz="4" w:space="0" w:color="000000"/>
            </w:tcBorders>
          </w:tcPr>
          <w:p w:rsidR="005B63C6" w:rsidRDefault="005B63C6" w:rsidP="00271E24">
            <w:pPr>
              <w:pStyle w:val="Header"/>
              <w:tabs>
                <w:tab w:val="clear" w:pos="4680"/>
                <w:tab w:val="clear" w:pos="9360"/>
                <w:tab w:val="center" w:pos="1037"/>
              </w:tabs>
              <w:snapToGrid w:val="0"/>
              <w:ind w:left="0"/>
              <w:rPr>
                <w:rFonts w:ascii="Times New Roman" w:hAnsi="Times New Roman"/>
                <w:sz w:val="16"/>
                <w:szCs w:val="16"/>
              </w:rPr>
            </w:pPr>
            <w:r>
              <w:rPr>
                <w:sz w:val="20"/>
              </w:rPr>
              <w:t>TR</w:t>
            </w:r>
            <w:r w:rsidR="00271E24">
              <w:rPr>
                <w:sz w:val="20"/>
              </w:rPr>
              <w:t>8</w:t>
            </w:r>
            <w:r>
              <w:rPr>
                <w:sz w:val="20"/>
              </w:rPr>
              <w:t>.</w:t>
            </w:r>
            <w:r>
              <w:rPr>
                <w:rFonts w:cs="Calibri"/>
                <w:color w:val="000000"/>
                <w:sz w:val="20"/>
              </w:rPr>
              <w:t>Exception Reports</w:t>
            </w:r>
          </w:p>
        </w:tc>
        <w:tc>
          <w:tcPr>
            <w:tcW w:w="2782" w:type="pct"/>
            <w:tcBorders>
              <w:top w:val="single" w:sz="4" w:space="0" w:color="000000"/>
              <w:left w:val="single" w:sz="4" w:space="0" w:color="000000"/>
              <w:bottom w:val="single" w:sz="4" w:space="0" w:color="000000"/>
              <w:right w:val="single" w:sz="4" w:space="0" w:color="000000"/>
            </w:tcBorders>
          </w:tcPr>
          <w:p w:rsidR="005B63C6" w:rsidRDefault="005B63C6" w:rsidP="00CA194D">
            <w:pPr>
              <w:pStyle w:val="Header"/>
              <w:snapToGrid w:val="0"/>
              <w:ind w:left="0"/>
              <w:rPr>
                <w:rFonts w:cs="Arial"/>
                <w:sz w:val="20"/>
                <w:szCs w:val="20"/>
              </w:rPr>
            </w:pPr>
            <w:r>
              <w:rPr>
                <w:rFonts w:cs="Arial"/>
                <w:sz w:val="20"/>
                <w:szCs w:val="20"/>
              </w:rPr>
              <w:t>Generates various exception reports to AGM and higher levels for decision making covering the following</w:t>
            </w:r>
          </w:p>
          <w:p w:rsidR="005B63C6" w:rsidRPr="00131184" w:rsidRDefault="005B63C6" w:rsidP="00271E24">
            <w:pPr>
              <w:pStyle w:val="Header"/>
              <w:numPr>
                <w:ilvl w:val="0"/>
                <w:numId w:val="27"/>
              </w:numPr>
              <w:snapToGrid w:val="0"/>
              <w:rPr>
                <w:rFonts w:cs="Calibri"/>
                <w:sz w:val="20"/>
                <w:szCs w:val="20"/>
              </w:rPr>
            </w:pPr>
            <w:r>
              <w:rPr>
                <w:rFonts w:cs="Arial"/>
                <w:sz w:val="20"/>
                <w:szCs w:val="20"/>
              </w:rPr>
              <w:t>Videos not uploaded by the Field organisers</w:t>
            </w:r>
          </w:p>
          <w:p w:rsidR="005B63C6" w:rsidRPr="00131184" w:rsidRDefault="005B63C6" w:rsidP="00271E24">
            <w:pPr>
              <w:pStyle w:val="Header"/>
              <w:numPr>
                <w:ilvl w:val="0"/>
                <w:numId w:val="27"/>
              </w:numPr>
              <w:snapToGrid w:val="0"/>
              <w:rPr>
                <w:rFonts w:cs="Calibri"/>
                <w:sz w:val="20"/>
                <w:szCs w:val="20"/>
              </w:rPr>
            </w:pPr>
            <w:r>
              <w:rPr>
                <w:rFonts w:cs="Calibri"/>
                <w:sz w:val="20"/>
                <w:szCs w:val="20"/>
              </w:rPr>
              <w:t>Not covered farmers during field inspection</w:t>
            </w:r>
          </w:p>
          <w:p w:rsidR="005B63C6" w:rsidRDefault="005B63C6" w:rsidP="00271E24">
            <w:pPr>
              <w:pStyle w:val="Header"/>
              <w:numPr>
                <w:ilvl w:val="0"/>
                <w:numId w:val="27"/>
              </w:numPr>
              <w:snapToGrid w:val="0"/>
              <w:rPr>
                <w:rFonts w:cs="Calibri"/>
                <w:sz w:val="20"/>
                <w:szCs w:val="20"/>
              </w:rPr>
            </w:pPr>
            <w:r>
              <w:rPr>
                <w:rFonts w:cs="Calibri"/>
                <w:sz w:val="20"/>
                <w:szCs w:val="20"/>
              </w:rPr>
              <w:t>Farmers not implementing any SMC methods</w:t>
            </w:r>
          </w:p>
          <w:p w:rsidR="005B63C6" w:rsidRDefault="005B63C6" w:rsidP="00271E24">
            <w:pPr>
              <w:pStyle w:val="Header"/>
              <w:numPr>
                <w:ilvl w:val="0"/>
                <w:numId w:val="27"/>
              </w:numPr>
              <w:snapToGrid w:val="0"/>
              <w:rPr>
                <w:rFonts w:cs="Calibri"/>
                <w:sz w:val="20"/>
                <w:szCs w:val="20"/>
              </w:rPr>
            </w:pPr>
            <w:r w:rsidRPr="00131184">
              <w:rPr>
                <w:rFonts w:cs="Calibri"/>
                <w:sz w:val="20"/>
                <w:szCs w:val="20"/>
              </w:rPr>
              <w:t>Farmers not having WRD</w:t>
            </w:r>
            <w:r>
              <w:rPr>
                <w:rFonts w:cs="Calibri"/>
                <w:sz w:val="20"/>
                <w:szCs w:val="20"/>
              </w:rPr>
              <w:t xml:space="preserve">  methods to the crop</w:t>
            </w:r>
          </w:p>
          <w:p w:rsidR="005B63C6" w:rsidRPr="00172806" w:rsidRDefault="005B63C6" w:rsidP="00271E24">
            <w:pPr>
              <w:pStyle w:val="Header"/>
              <w:numPr>
                <w:ilvl w:val="0"/>
                <w:numId w:val="27"/>
              </w:numPr>
              <w:snapToGrid w:val="0"/>
              <w:rPr>
                <w:rFonts w:cs="Arial"/>
                <w:sz w:val="20"/>
                <w:szCs w:val="20"/>
              </w:rPr>
            </w:pPr>
            <w:r w:rsidRPr="00131184">
              <w:rPr>
                <w:rFonts w:cs="Calibri"/>
                <w:sz w:val="20"/>
                <w:szCs w:val="20"/>
              </w:rPr>
              <w:t>Plants effected with pests and diseases</w:t>
            </w:r>
          </w:p>
        </w:tc>
      </w:tr>
      <w:tr w:rsidR="005B63C6" w:rsidRPr="00172806" w:rsidTr="00E47B9B">
        <w:tc>
          <w:tcPr>
            <w:tcW w:w="432" w:type="pct"/>
            <w:tcBorders>
              <w:top w:val="single" w:sz="4" w:space="0" w:color="000000"/>
              <w:left w:val="single" w:sz="4" w:space="0" w:color="000000"/>
              <w:bottom w:val="single" w:sz="4" w:space="0" w:color="000000"/>
            </w:tcBorders>
          </w:tcPr>
          <w:p w:rsidR="005B63C6" w:rsidRPr="00EF3A0E" w:rsidRDefault="005B63C6" w:rsidP="005B459E">
            <w:pPr>
              <w:pStyle w:val="TableMedium"/>
              <w:jc w:val="both"/>
              <w:rPr>
                <w:rFonts w:ascii="Calibri" w:hAnsi="Calibri" w:cs="Calibri"/>
                <w:color w:val="000000"/>
                <w:sz w:val="20"/>
              </w:rPr>
            </w:pPr>
          </w:p>
        </w:tc>
        <w:tc>
          <w:tcPr>
            <w:tcW w:w="470" w:type="pct"/>
            <w:tcBorders>
              <w:top w:val="single" w:sz="4" w:space="0" w:color="000000"/>
              <w:left w:val="single" w:sz="4" w:space="0" w:color="000000"/>
              <w:bottom w:val="single" w:sz="4" w:space="0" w:color="000000"/>
            </w:tcBorders>
          </w:tcPr>
          <w:p w:rsidR="005B63C6" w:rsidRPr="00EF3A0E" w:rsidRDefault="005B63C6" w:rsidP="00271E24">
            <w:pPr>
              <w:pStyle w:val="TableMedium"/>
              <w:jc w:val="both"/>
              <w:rPr>
                <w:rFonts w:ascii="Calibri" w:hAnsi="Calibri" w:cs="Calibri"/>
                <w:color w:val="000000"/>
                <w:sz w:val="20"/>
              </w:rPr>
            </w:pPr>
            <w:r w:rsidRPr="00EF3A0E">
              <w:rPr>
                <w:rFonts w:ascii="Calibri" w:hAnsi="Calibri" w:cs="Calibri"/>
                <w:color w:val="000000"/>
                <w:sz w:val="20"/>
              </w:rPr>
              <w:t>BR</w:t>
            </w:r>
            <w:r>
              <w:rPr>
                <w:rFonts w:ascii="Calibri" w:hAnsi="Calibri" w:cs="Calibri"/>
                <w:color w:val="000000"/>
                <w:sz w:val="20"/>
              </w:rPr>
              <w:t>1.</w:t>
            </w:r>
            <w:r w:rsidR="00271E24">
              <w:rPr>
                <w:rFonts w:ascii="Calibri" w:hAnsi="Calibri" w:cs="Calibri"/>
                <w:color w:val="000000"/>
                <w:sz w:val="20"/>
              </w:rPr>
              <w:t>9</w:t>
            </w:r>
            <w:r>
              <w:rPr>
                <w:rFonts w:ascii="Calibri" w:hAnsi="Calibri" w:cs="Calibri"/>
                <w:color w:val="000000"/>
                <w:sz w:val="20"/>
              </w:rPr>
              <w:t>.Dash Board</w:t>
            </w:r>
          </w:p>
        </w:tc>
        <w:tc>
          <w:tcPr>
            <w:tcW w:w="658" w:type="pct"/>
            <w:tcBorders>
              <w:top w:val="single" w:sz="4" w:space="0" w:color="000000"/>
              <w:left w:val="single" w:sz="4" w:space="0" w:color="000000"/>
              <w:bottom w:val="single" w:sz="4" w:space="0" w:color="000000"/>
              <w:right w:val="single" w:sz="4" w:space="0" w:color="000000"/>
            </w:tcBorders>
          </w:tcPr>
          <w:p w:rsidR="005B63C6" w:rsidRDefault="005B63C6" w:rsidP="00271E24">
            <w:pPr>
              <w:pStyle w:val="tabletext"/>
              <w:snapToGrid w:val="0"/>
              <w:rPr>
                <w:rFonts w:ascii="Times New Roman" w:hAnsi="Times New Roman"/>
                <w:sz w:val="16"/>
                <w:szCs w:val="16"/>
              </w:rPr>
            </w:pPr>
            <w:r>
              <w:rPr>
                <w:rFonts w:ascii="Calibri" w:hAnsi="Calibri"/>
                <w:sz w:val="20"/>
              </w:rPr>
              <w:t>TR</w:t>
            </w:r>
            <w:r w:rsidR="00271E24">
              <w:rPr>
                <w:rFonts w:ascii="Calibri" w:hAnsi="Calibri"/>
                <w:sz w:val="20"/>
              </w:rPr>
              <w:t>9</w:t>
            </w:r>
            <w:r>
              <w:rPr>
                <w:rFonts w:ascii="Calibri" w:hAnsi="Calibri"/>
                <w:sz w:val="20"/>
              </w:rPr>
              <w:t>.</w:t>
            </w:r>
            <w:r>
              <w:rPr>
                <w:rFonts w:ascii="Calibri" w:hAnsi="Calibri" w:cs="Calibri"/>
                <w:color w:val="000000"/>
                <w:sz w:val="20"/>
              </w:rPr>
              <w:t>Dash Board</w:t>
            </w:r>
          </w:p>
        </w:tc>
        <w:tc>
          <w:tcPr>
            <w:tcW w:w="658" w:type="pct"/>
            <w:tcBorders>
              <w:top w:val="single" w:sz="4" w:space="0" w:color="000000"/>
              <w:left w:val="single" w:sz="4" w:space="0" w:color="000000"/>
              <w:bottom w:val="single" w:sz="4" w:space="0" w:color="000000"/>
              <w:right w:val="single" w:sz="4" w:space="0" w:color="000000"/>
            </w:tcBorders>
          </w:tcPr>
          <w:p w:rsidR="005B63C6" w:rsidRDefault="005B63C6" w:rsidP="00271E24">
            <w:pPr>
              <w:pStyle w:val="Header"/>
              <w:snapToGrid w:val="0"/>
              <w:ind w:left="0"/>
              <w:rPr>
                <w:rFonts w:ascii="Times New Roman" w:hAnsi="Times New Roman"/>
                <w:sz w:val="16"/>
                <w:szCs w:val="16"/>
              </w:rPr>
            </w:pPr>
            <w:r>
              <w:rPr>
                <w:sz w:val="20"/>
              </w:rPr>
              <w:t>TR</w:t>
            </w:r>
            <w:r w:rsidR="00271E24">
              <w:rPr>
                <w:sz w:val="20"/>
              </w:rPr>
              <w:t>9</w:t>
            </w:r>
            <w:r>
              <w:rPr>
                <w:sz w:val="20"/>
              </w:rPr>
              <w:t>.</w:t>
            </w:r>
            <w:r>
              <w:rPr>
                <w:rFonts w:cs="Calibri"/>
                <w:color w:val="000000"/>
                <w:sz w:val="20"/>
              </w:rPr>
              <w:t>Dash Board</w:t>
            </w:r>
          </w:p>
        </w:tc>
        <w:tc>
          <w:tcPr>
            <w:tcW w:w="2782" w:type="pct"/>
            <w:tcBorders>
              <w:top w:val="single" w:sz="4" w:space="0" w:color="000000"/>
              <w:left w:val="single" w:sz="4" w:space="0" w:color="000000"/>
              <w:bottom w:val="single" w:sz="4" w:space="0" w:color="000000"/>
              <w:right w:val="single" w:sz="4" w:space="0" w:color="000000"/>
            </w:tcBorders>
          </w:tcPr>
          <w:p w:rsidR="005B63C6" w:rsidRPr="00172806" w:rsidRDefault="005B63C6" w:rsidP="00271E24">
            <w:pPr>
              <w:pStyle w:val="Header"/>
              <w:snapToGrid w:val="0"/>
              <w:ind w:left="0"/>
              <w:rPr>
                <w:rFonts w:cs="Arial"/>
                <w:sz w:val="20"/>
                <w:szCs w:val="20"/>
              </w:rPr>
            </w:pPr>
            <w:r>
              <w:rPr>
                <w:rFonts w:cs="Arial"/>
                <w:sz w:val="20"/>
                <w:szCs w:val="20"/>
              </w:rPr>
              <w:t xml:space="preserve">Displaying </w:t>
            </w:r>
            <w:r w:rsidR="00271E24">
              <w:rPr>
                <w:rFonts w:cs="Arial"/>
                <w:sz w:val="20"/>
                <w:szCs w:val="20"/>
              </w:rPr>
              <w:t>various abstract</w:t>
            </w:r>
            <w:r>
              <w:rPr>
                <w:rFonts w:cs="Arial"/>
                <w:sz w:val="20"/>
                <w:szCs w:val="20"/>
              </w:rPr>
              <w:t xml:space="preserve"> details with graphs </w:t>
            </w:r>
          </w:p>
        </w:tc>
      </w:tr>
      <w:tr w:rsidR="005B63C6" w:rsidRPr="00172806" w:rsidTr="00E47B9B">
        <w:tc>
          <w:tcPr>
            <w:tcW w:w="432" w:type="pct"/>
            <w:tcBorders>
              <w:top w:val="single" w:sz="4" w:space="0" w:color="000000"/>
              <w:left w:val="single" w:sz="4" w:space="0" w:color="000000"/>
              <w:bottom w:val="single" w:sz="4" w:space="0" w:color="000000"/>
            </w:tcBorders>
          </w:tcPr>
          <w:p w:rsidR="005B63C6" w:rsidRPr="00EF3A0E" w:rsidRDefault="005B63C6" w:rsidP="005B459E">
            <w:pPr>
              <w:pStyle w:val="TableMedium"/>
              <w:jc w:val="both"/>
              <w:rPr>
                <w:rFonts w:ascii="Calibri" w:hAnsi="Calibri" w:cs="Calibri"/>
                <w:color w:val="000000"/>
                <w:sz w:val="20"/>
              </w:rPr>
            </w:pPr>
          </w:p>
        </w:tc>
        <w:tc>
          <w:tcPr>
            <w:tcW w:w="470" w:type="pct"/>
            <w:tcBorders>
              <w:top w:val="single" w:sz="4" w:space="0" w:color="000000"/>
              <w:left w:val="single" w:sz="4" w:space="0" w:color="000000"/>
              <w:bottom w:val="single" w:sz="4" w:space="0" w:color="000000"/>
            </w:tcBorders>
          </w:tcPr>
          <w:p w:rsidR="005B63C6" w:rsidRPr="003C2205" w:rsidRDefault="005B63C6" w:rsidP="00271E24">
            <w:pPr>
              <w:pStyle w:val="TableMedium"/>
              <w:jc w:val="both"/>
              <w:rPr>
                <w:rFonts w:ascii="Calibri" w:hAnsi="Calibri" w:cs="Calibri"/>
                <w:sz w:val="22"/>
                <w:szCs w:val="22"/>
              </w:rPr>
            </w:pPr>
            <w:r w:rsidRPr="00EF3A0E">
              <w:rPr>
                <w:rFonts w:ascii="Calibri" w:hAnsi="Calibri" w:cs="Calibri"/>
                <w:color w:val="000000"/>
                <w:sz w:val="20"/>
              </w:rPr>
              <w:t>BR</w:t>
            </w:r>
            <w:r>
              <w:rPr>
                <w:rFonts w:ascii="Calibri" w:hAnsi="Calibri" w:cs="Calibri"/>
                <w:color w:val="000000"/>
                <w:sz w:val="20"/>
              </w:rPr>
              <w:t>1.</w:t>
            </w:r>
            <w:r w:rsidR="00271E24">
              <w:rPr>
                <w:rFonts w:ascii="Calibri" w:hAnsi="Calibri" w:cs="Calibri"/>
                <w:color w:val="000000"/>
                <w:sz w:val="20"/>
              </w:rPr>
              <w:t>10</w:t>
            </w:r>
            <w:r>
              <w:rPr>
                <w:rFonts w:ascii="Calibri" w:hAnsi="Calibri" w:cs="Calibri"/>
                <w:color w:val="000000"/>
                <w:sz w:val="20"/>
              </w:rPr>
              <w:t>.</w:t>
            </w:r>
            <w:r>
              <w:rPr>
                <w:rFonts w:ascii="Calibri" w:hAnsi="Calibri" w:cs="Calibri"/>
                <w:sz w:val="22"/>
                <w:szCs w:val="22"/>
              </w:rPr>
              <w:t xml:space="preserve"> </w:t>
            </w:r>
            <w:r w:rsidRPr="003C2205">
              <w:rPr>
                <w:rFonts w:ascii="Calibri" w:hAnsi="Calibri" w:cs="Calibri"/>
                <w:sz w:val="20"/>
              </w:rPr>
              <w:t>GIS information</w:t>
            </w:r>
          </w:p>
        </w:tc>
        <w:tc>
          <w:tcPr>
            <w:tcW w:w="658" w:type="pct"/>
            <w:tcBorders>
              <w:top w:val="single" w:sz="4" w:space="0" w:color="000000"/>
              <w:left w:val="single" w:sz="4" w:space="0" w:color="000000"/>
              <w:bottom w:val="single" w:sz="4" w:space="0" w:color="000000"/>
              <w:right w:val="single" w:sz="4" w:space="0" w:color="000000"/>
            </w:tcBorders>
          </w:tcPr>
          <w:p w:rsidR="005B63C6" w:rsidRDefault="005B63C6" w:rsidP="00271E24">
            <w:pPr>
              <w:pStyle w:val="tabletext"/>
              <w:snapToGrid w:val="0"/>
              <w:rPr>
                <w:rFonts w:ascii="Times New Roman" w:hAnsi="Times New Roman"/>
                <w:sz w:val="16"/>
                <w:szCs w:val="16"/>
              </w:rPr>
            </w:pPr>
            <w:r>
              <w:rPr>
                <w:rFonts w:ascii="Calibri" w:hAnsi="Calibri"/>
                <w:sz w:val="20"/>
              </w:rPr>
              <w:t>TR1</w:t>
            </w:r>
            <w:r w:rsidR="00271E24">
              <w:rPr>
                <w:rFonts w:ascii="Calibri" w:hAnsi="Calibri"/>
                <w:sz w:val="20"/>
              </w:rPr>
              <w:t>0</w:t>
            </w:r>
            <w:r>
              <w:rPr>
                <w:rFonts w:ascii="Calibri" w:hAnsi="Calibri"/>
                <w:sz w:val="20"/>
              </w:rPr>
              <w:t>.</w:t>
            </w:r>
            <w:r w:rsidRPr="003C2205">
              <w:rPr>
                <w:rFonts w:ascii="Calibri" w:hAnsi="Calibri" w:cs="Calibri"/>
                <w:sz w:val="20"/>
              </w:rPr>
              <w:t>GIS information</w:t>
            </w:r>
          </w:p>
        </w:tc>
        <w:tc>
          <w:tcPr>
            <w:tcW w:w="658" w:type="pct"/>
            <w:tcBorders>
              <w:top w:val="single" w:sz="4" w:space="0" w:color="000000"/>
              <w:left w:val="single" w:sz="4" w:space="0" w:color="000000"/>
              <w:bottom w:val="single" w:sz="4" w:space="0" w:color="000000"/>
              <w:right w:val="single" w:sz="4" w:space="0" w:color="000000"/>
            </w:tcBorders>
          </w:tcPr>
          <w:p w:rsidR="005B63C6" w:rsidRDefault="005B63C6" w:rsidP="00271E24">
            <w:pPr>
              <w:pStyle w:val="Header"/>
              <w:snapToGrid w:val="0"/>
              <w:ind w:left="0"/>
              <w:rPr>
                <w:rFonts w:ascii="Times New Roman" w:hAnsi="Times New Roman"/>
                <w:sz w:val="16"/>
                <w:szCs w:val="16"/>
              </w:rPr>
            </w:pPr>
            <w:r>
              <w:rPr>
                <w:sz w:val="20"/>
              </w:rPr>
              <w:t>TR1</w:t>
            </w:r>
            <w:r w:rsidR="00271E24">
              <w:rPr>
                <w:sz w:val="20"/>
              </w:rPr>
              <w:t>0</w:t>
            </w:r>
            <w:r>
              <w:rPr>
                <w:sz w:val="20"/>
              </w:rPr>
              <w:t>.</w:t>
            </w:r>
            <w:r w:rsidRPr="003C2205">
              <w:rPr>
                <w:rFonts w:cs="Calibri"/>
                <w:sz w:val="20"/>
                <w:szCs w:val="20"/>
              </w:rPr>
              <w:t>GIS information</w:t>
            </w:r>
          </w:p>
        </w:tc>
        <w:tc>
          <w:tcPr>
            <w:tcW w:w="2782" w:type="pct"/>
            <w:tcBorders>
              <w:top w:val="single" w:sz="4" w:space="0" w:color="000000"/>
              <w:left w:val="single" w:sz="4" w:space="0" w:color="000000"/>
              <w:bottom w:val="single" w:sz="4" w:space="0" w:color="000000"/>
              <w:right w:val="single" w:sz="4" w:space="0" w:color="000000"/>
            </w:tcBorders>
          </w:tcPr>
          <w:p w:rsidR="005B63C6" w:rsidRPr="00172806" w:rsidRDefault="005B63C6" w:rsidP="00CA194D">
            <w:pPr>
              <w:pStyle w:val="Header"/>
              <w:snapToGrid w:val="0"/>
              <w:ind w:left="0"/>
              <w:rPr>
                <w:rFonts w:cs="Arial"/>
                <w:sz w:val="20"/>
                <w:szCs w:val="20"/>
              </w:rPr>
            </w:pPr>
            <w:r>
              <w:rPr>
                <w:rFonts w:cs="Arial"/>
                <w:sz w:val="20"/>
                <w:szCs w:val="20"/>
              </w:rPr>
              <w:t>This Report displays the Farmer details on satellite Map based on uploaded GPS coordinates</w:t>
            </w:r>
          </w:p>
        </w:tc>
      </w:tr>
      <w:tr w:rsidR="005B63C6" w:rsidRPr="00172806" w:rsidTr="00E47B9B">
        <w:tc>
          <w:tcPr>
            <w:tcW w:w="432" w:type="pct"/>
            <w:tcBorders>
              <w:top w:val="single" w:sz="4" w:space="0" w:color="000000"/>
              <w:left w:val="single" w:sz="4" w:space="0" w:color="000000"/>
              <w:bottom w:val="single" w:sz="4" w:space="0" w:color="000000"/>
            </w:tcBorders>
          </w:tcPr>
          <w:p w:rsidR="005B63C6" w:rsidRPr="00EF3A0E" w:rsidRDefault="005B63C6" w:rsidP="005B459E">
            <w:pPr>
              <w:pStyle w:val="TableMedium"/>
              <w:jc w:val="both"/>
              <w:rPr>
                <w:rFonts w:ascii="Calibri" w:hAnsi="Calibri" w:cs="Calibri"/>
                <w:color w:val="000000"/>
                <w:sz w:val="20"/>
              </w:rPr>
            </w:pPr>
          </w:p>
        </w:tc>
        <w:tc>
          <w:tcPr>
            <w:tcW w:w="470" w:type="pct"/>
            <w:tcBorders>
              <w:top w:val="single" w:sz="4" w:space="0" w:color="000000"/>
              <w:left w:val="single" w:sz="4" w:space="0" w:color="000000"/>
              <w:bottom w:val="single" w:sz="4" w:space="0" w:color="000000"/>
            </w:tcBorders>
          </w:tcPr>
          <w:p w:rsidR="005B63C6" w:rsidRPr="00EF3A0E" w:rsidRDefault="005B63C6" w:rsidP="00271E24">
            <w:pPr>
              <w:pStyle w:val="TableMedium"/>
              <w:jc w:val="both"/>
              <w:rPr>
                <w:rFonts w:ascii="Calibri" w:hAnsi="Calibri" w:cs="Calibri"/>
                <w:color w:val="000000"/>
                <w:sz w:val="20"/>
              </w:rPr>
            </w:pPr>
            <w:r w:rsidRPr="00EF3A0E">
              <w:rPr>
                <w:rFonts w:ascii="Calibri" w:hAnsi="Calibri" w:cs="Calibri"/>
                <w:color w:val="000000"/>
                <w:sz w:val="20"/>
              </w:rPr>
              <w:t>BR</w:t>
            </w:r>
            <w:r>
              <w:rPr>
                <w:rFonts w:ascii="Calibri" w:hAnsi="Calibri" w:cs="Calibri"/>
                <w:color w:val="000000"/>
                <w:sz w:val="20"/>
              </w:rPr>
              <w:t>1.</w:t>
            </w:r>
            <w:r w:rsidR="00271E24">
              <w:rPr>
                <w:rFonts w:ascii="Calibri" w:hAnsi="Calibri" w:cs="Calibri"/>
                <w:color w:val="000000"/>
                <w:sz w:val="20"/>
              </w:rPr>
              <w:t>11</w:t>
            </w:r>
            <w:r>
              <w:rPr>
                <w:rFonts w:ascii="Calibri" w:hAnsi="Calibri" w:cs="Calibri"/>
                <w:color w:val="000000"/>
                <w:sz w:val="20"/>
              </w:rPr>
              <w:t>.</w:t>
            </w:r>
            <w:r>
              <w:rPr>
                <w:rFonts w:ascii="Calibri" w:hAnsi="Calibri" w:cs="Calibri"/>
                <w:sz w:val="22"/>
                <w:szCs w:val="22"/>
              </w:rPr>
              <w:t xml:space="preserve"> </w:t>
            </w:r>
            <w:r w:rsidRPr="006161D3">
              <w:rPr>
                <w:rFonts w:ascii="Calibri" w:hAnsi="Calibri" w:cs="Calibri"/>
                <w:sz w:val="20"/>
              </w:rPr>
              <w:t>Videos</w:t>
            </w:r>
          </w:p>
        </w:tc>
        <w:tc>
          <w:tcPr>
            <w:tcW w:w="658" w:type="pct"/>
            <w:tcBorders>
              <w:top w:val="single" w:sz="4" w:space="0" w:color="000000"/>
              <w:left w:val="single" w:sz="4" w:space="0" w:color="000000"/>
              <w:bottom w:val="single" w:sz="4" w:space="0" w:color="000000"/>
              <w:right w:val="single" w:sz="4" w:space="0" w:color="000000"/>
            </w:tcBorders>
          </w:tcPr>
          <w:p w:rsidR="005B63C6" w:rsidRDefault="005B63C6" w:rsidP="00271E24">
            <w:pPr>
              <w:pStyle w:val="tabletext"/>
              <w:snapToGrid w:val="0"/>
              <w:rPr>
                <w:rFonts w:ascii="Times New Roman" w:hAnsi="Times New Roman"/>
                <w:sz w:val="16"/>
                <w:szCs w:val="16"/>
              </w:rPr>
            </w:pPr>
            <w:r>
              <w:rPr>
                <w:rFonts w:ascii="Calibri" w:hAnsi="Calibri"/>
                <w:sz w:val="20"/>
              </w:rPr>
              <w:t>TR1</w:t>
            </w:r>
            <w:r w:rsidR="00271E24">
              <w:rPr>
                <w:rFonts w:ascii="Calibri" w:hAnsi="Calibri"/>
                <w:sz w:val="20"/>
              </w:rPr>
              <w:t>1</w:t>
            </w:r>
            <w:r>
              <w:rPr>
                <w:rFonts w:ascii="Calibri" w:hAnsi="Calibri"/>
                <w:sz w:val="20"/>
              </w:rPr>
              <w:t>.</w:t>
            </w:r>
            <w:r w:rsidRPr="006161D3">
              <w:rPr>
                <w:rFonts w:ascii="Calibri" w:hAnsi="Calibri" w:cs="Calibri"/>
                <w:sz w:val="20"/>
              </w:rPr>
              <w:t>Videos</w:t>
            </w:r>
          </w:p>
        </w:tc>
        <w:tc>
          <w:tcPr>
            <w:tcW w:w="658" w:type="pct"/>
            <w:tcBorders>
              <w:top w:val="single" w:sz="4" w:space="0" w:color="000000"/>
              <w:left w:val="single" w:sz="4" w:space="0" w:color="000000"/>
              <w:bottom w:val="single" w:sz="4" w:space="0" w:color="000000"/>
              <w:right w:val="single" w:sz="4" w:space="0" w:color="000000"/>
            </w:tcBorders>
          </w:tcPr>
          <w:p w:rsidR="005B63C6" w:rsidRDefault="005B63C6" w:rsidP="00271E24">
            <w:pPr>
              <w:pStyle w:val="Header"/>
              <w:snapToGrid w:val="0"/>
              <w:ind w:left="0"/>
              <w:rPr>
                <w:rFonts w:ascii="Times New Roman" w:hAnsi="Times New Roman"/>
                <w:sz w:val="16"/>
                <w:szCs w:val="16"/>
              </w:rPr>
            </w:pPr>
            <w:r>
              <w:rPr>
                <w:sz w:val="20"/>
              </w:rPr>
              <w:t>TR11.</w:t>
            </w:r>
            <w:r w:rsidRPr="006161D3">
              <w:rPr>
                <w:rFonts w:cs="Calibri"/>
                <w:sz w:val="20"/>
                <w:szCs w:val="20"/>
              </w:rPr>
              <w:t>Videos</w:t>
            </w:r>
          </w:p>
        </w:tc>
        <w:tc>
          <w:tcPr>
            <w:tcW w:w="2782" w:type="pct"/>
            <w:tcBorders>
              <w:top w:val="single" w:sz="4" w:space="0" w:color="000000"/>
              <w:left w:val="single" w:sz="4" w:space="0" w:color="000000"/>
              <w:bottom w:val="single" w:sz="4" w:space="0" w:color="000000"/>
              <w:right w:val="single" w:sz="4" w:space="0" w:color="000000"/>
            </w:tcBorders>
          </w:tcPr>
          <w:p w:rsidR="005B63C6" w:rsidRDefault="005B63C6" w:rsidP="00CA194D">
            <w:pPr>
              <w:pStyle w:val="Header"/>
              <w:snapToGrid w:val="0"/>
              <w:ind w:left="0"/>
              <w:rPr>
                <w:rFonts w:cs="Arial"/>
                <w:sz w:val="20"/>
                <w:szCs w:val="20"/>
              </w:rPr>
            </w:pPr>
            <w:r>
              <w:rPr>
                <w:rFonts w:cs="Arial"/>
                <w:sz w:val="20"/>
                <w:szCs w:val="20"/>
              </w:rPr>
              <w:t xml:space="preserve">Captured field videos </w:t>
            </w:r>
            <w:r w:rsidR="00271E24">
              <w:rPr>
                <w:rFonts w:cs="Arial"/>
                <w:sz w:val="20"/>
                <w:szCs w:val="20"/>
              </w:rPr>
              <w:t>cannot</w:t>
            </w:r>
            <w:r>
              <w:rPr>
                <w:rFonts w:cs="Arial"/>
                <w:sz w:val="20"/>
                <w:szCs w:val="20"/>
              </w:rPr>
              <w:t xml:space="preserve"> </w:t>
            </w:r>
            <w:r w:rsidR="00271E24">
              <w:rPr>
                <w:rFonts w:cs="Arial"/>
                <w:sz w:val="20"/>
                <w:szCs w:val="20"/>
              </w:rPr>
              <w:t xml:space="preserve">be </w:t>
            </w:r>
            <w:r>
              <w:rPr>
                <w:rFonts w:cs="Arial"/>
                <w:sz w:val="20"/>
                <w:szCs w:val="20"/>
              </w:rPr>
              <w:t>send directly through mobile.</w:t>
            </w:r>
          </w:p>
          <w:p w:rsidR="005B63C6" w:rsidRDefault="005B63C6" w:rsidP="00CA194D">
            <w:pPr>
              <w:pStyle w:val="Header"/>
              <w:snapToGrid w:val="0"/>
              <w:ind w:left="0"/>
              <w:rPr>
                <w:rFonts w:cs="Arial"/>
                <w:sz w:val="20"/>
                <w:szCs w:val="20"/>
              </w:rPr>
            </w:pPr>
            <w:r>
              <w:rPr>
                <w:rFonts w:cs="Arial"/>
                <w:sz w:val="20"/>
                <w:szCs w:val="20"/>
              </w:rPr>
              <w:t>Using PIA login, video interface, F.O first copies captured videos into local system and loads into the server one after the other</w:t>
            </w:r>
          </w:p>
          <w:p w:rsidR="00271E24" w:rsidRPr="00271E24" w:rsidRDefault="00271E24" w:rsidP="00CA194D">
            <w:pPr>
              <w:pStyle w:val="Header"/>
              <w:snapToGrid w:val="0"/>
              <w:ind w:left="0"/>
              <w:rPr>
                <w:rFonts w:cs="Arial"/>
                <w:b/>
                <w:sz w:val="20"/>
                <w:szCs w:val="20"/>
              </w:rPr>
            </w:pPr>
            <w:r w:rsidRPr="00271E24">
              <w:rPr>
                <w:rFonts w:cs="Arial"/>
                <w:b/>
                <w:sz w:val="20"/>
                <w:szCs w:val="20"/>
              </w:rPr>
              <w:t>Process Flow:</w:t>
            </w:r>
          </w:p>
          <w:p w:rsidR="00271E24" w:rsidRDefault="00271E24" w:rsidP="00271E24">
            <w:pPr>
              <w:pStyle w:val="Header"/>
              <w:numPr>
                <w:ilvl w:val="0"/>
                <w:numId w:val="28"/>
              </w:numPr>
              <w:snapToGrid w:val="0"/>
              <w:rPr>
                <w:rFonts w:cs="Arial"/>
                <w:sz w:val="20"/>
                <w:szCs w:val="20"/>
              </w:rPr>
            </w:pPr>
            <w:r>
              <w:rPr>
                <w:rFonts w:cs="Arial"/>
                <w:sz w:val="20"/>
                <w:szCs w:val="20"/>
              </w:rPr>
              <w:t>Capture the field images using mobile application</w:t>
            </w:r>
          </w:p>
          <w:p w:rsidR="00271E24" w:rsidRDefault="00271E24" w:rsidP="00271E24">
            <w:pPr>
              <w:pStyle w:val="Header"/>
              <w:numPr>
                <w:ilvl w:val="0"/>
                <w:numId w:val="28"/>
              </w:numPr>
              <w:snapToGrid w:val="0"/>
              <w:rPr>
                <w:rFonts w:cs="Arial"/>
                <w:sz w:val="20"/>
                <w:szCs w:val="20"/>
              </w:rPr>
            </w:pPr>
            <w:r>
              <w:rPr>
                <w:rFonts w:cs="Arial"/>
                <w:sz w:val="20"/>
                <w:szCs w:val="20"/>
              </w:rPr>
              <w:t xml:space="preserve">Connect the mobile to the system and copy the videos </w:t>
            </w:r>
          </w:p>
          <w:p w:rsidR="00271E24" w:rsidRPr="00172806" w:rsidRDefault="00271E24" w:rsidP="00271E24">
            <w:pPr>
              <w:pStyle w:val="Header"/>
              <w:numPr>
                <w:ilvl w:val="0"/>
                <w:numId w:val="28"/>
              </w:numPr>
              <w:snapToGrid w:val="0"/>
              <w:rPr>
                <w:rFonts w:cs="Arial"/>
                <w:sz w:val="20"/>
                <w:szCs w:val="20"/>
              </w:rPr>
            </w:pPr>
            <w:r>
              <w:rPr>
                <w:rFonts w:cs="Arial"/>
                <w:sz w:val="20"/>
                <w:szCs w:val="20"/>
              </w:rPr>
              <w:t>Using online application upload each video at a time</w:t>
            </w:r>
          </w:p>
        </w:tc>
      </w:tr>
    </w:tbl>
    <w:p w:rsidR="001D4E38" w:rsidRPr="00C00B26" w:rsidRDefault="001D4E38" w:rsidP="001D4E38"/>
    <w:p w:rsidR="001D4E38" w:rsidRDefault="001D4E38" w:rsidP="001D4E38">
      <w:pPr>
        <w:pStyle w:val="BFMTH3"/>
      </w:pPr>
      <w:bookmarkStart w:id="53" w:name="_Toc309231744"/>
      <w:bookmarkStart w:id="54" w:name="_Toc382491718"/>
      <w:r w:rsidRPr="00087D1B">
        <w:t>Software</w:t>
      </w:r>
      <w:r w:rsidR="004A1B58">
        <w:t xml:space="preserve"> Specifications</w:t>
      </w:r>
      <w:r w:rsidRPr="00087D1B">
        <w:t>:</w:t>
      </w:r>
      <w:bookmarkEnd w:id="53"/>
      <w:bookmarkEnd w:id="54"/>
    </w:p>
    <w:tbl>
      <w:tblPr>
        <w:tblW w:w="10564" w:type="dxa"/>
        <w:tblInd w:w="-106" w:type="dxa"/>
        <w:tblLayout w:type="fixed"/>
        <w:tblLook w:val="0000"/>
      </w:tblPr>
      <w:tblGrid>
        <w:gridCol w:w="1204"/>
        <w:gridCol w:w="3521"/>
        <w:gridCol w:w="5839"/>
      </w:tblGrid>
      <w:tr w:rsidR="00FA20F6" w:rsidTr="005B459E">
        <w:trPr>
          <w:trHeight w:val="269"/>
        </w:trPr>
        <w:tc>
          <w:tcPr>
            <w:tcW w:w="1204" w:type="dxa"/>
            <w:tcBorders>
              <w:top w:val="single" w:sz="4" w:space="0" w:color="000000"/>
              <w:left w:val="single" w:sz="4" w:space="0" w:color="000000"/>
              <w:bottom w:val="single" w:sz="4" w:space="0" w:color="000000"/>
            </w:tcBorders>
            <w:shd w:val="clear" w:color="auto" w:fill="8DB3E2"/>
          </w:tcPr>
          <w:p w:rsidR="00FA20F6" w:rsidRDefault="00FA20F6" w:rsidP="005B459E">
            <w:pPr>
              <w:pStyle w:val="NormalWebCharChar"/>
              <w:snapToGrid w:val="0"/>
              <w:rPr>
                <w:rFonts w:ascii="Calibri" w:hAnsi="Calibri" w:cs="Calibri"/>
                <w:b/>
                <w:bCs/>
                <w:sz w:val="22"/>
                <w:szCs w:val="22"/>
              </w:rPr>
            </w:pPr>
            <w:r>
              <w:rPr>
                <w:rFonts w:ascii="Calibri" w:hAnsi="Calibri" w:cs="Calibri"/>
                <w:b/>
                <w:bCs/>
                <w:sz w:val="22"/>
                <w:szCs w:val="22"/>
              </w:rPr>
              <w:t>SNo.</w:t>
            </w:r>
          </w:p>
        </w:tc>
        <w:tc>
          <w:tcPr>
            <w:tcW w:w="3521" w:type="dxa"/>
            <w:tcBorders>
              <w:top w:val="single" w:sz="4" w:space="0" w:color="000000"/>
              <w:left w:val="single" w:sz="4" w:space="0" w:color="000000"/>
              <w:bottom w:val="single" w:sz="4" w:space="0" w:color="000000"/>
            </w:tcBorders>
            <w:shd w:val="clear" w:color="auto" w:fill="8DB3E2"/>
          </w:tcPr>
          <w:p w:rsidR="00FA20F6" w:rsidRDefault="00FA20F6" w:rsidP="005B459E">
            <w:pPr>
              <w:pStyle w:val="NormalWebCharChar"/>
              <w:snapToGrid w:val="0"/>
              <w:rPr>
                <w:rFonts w:ascii="Calibri" w:hAnsi="Calibri" w:cs="Calibri"/>
                <w:b/>
                <w:bCs/>
                <w:sz w:val="22"/>
                <w:szCs w:val="22"/>
              </w:rPr>
            </w:pPr>
            <w:r>
              <w:rPr>
                <w:rFonts w:ascii="Calibri" w:hAnsi="Calibri" w:cs="Calibri"/>
                <w:b/>
                <w:bCs/>
                <w:sz w:val="22"/>
                <w:szCs w:val="22"/>
              </w:rPr>
              <w:t>Software / Hardware Resources</w:t>
            </w:r>
          </w:p>
        </w:tc>
        <w:tc>
          <w:tcPr>
            <w:tcW w:w="5839" w:type="dxa"/>
            <w:tcBorders>
              <w:top w:val="single" w:sz="4" w:space="0" w:color="000000"/>
              <w:left w:val="single" w:sz="4" w:space="0" w:color="000000"/>
              <w:bottom w:val="single" w:sz="4" w:space="0" w:color="000000"/>
              <w:right w:val="single" w:sz="4" w:space="0" w:color="000000"/>
            </w:tcBorders>
            <w:shd w:val="clear" w:color="auto" w:fill="8DB3E2"/>
          </w:tcPr>
          <w:p w:rsidR="00FA20F6" w:rsidRDefault="00FA20F6" w:rsidP="005B459E">
            <w:pPr>
              <w:pStyle w:val="NormalWebCharChar"/>
              <w:snapToGrid w:val="0"/>
              <w:rPr>
                <w:rFonts w:ascii="Calibri" w:hAnsi="Calibri" w:cs="Calibri"/>
                <w:sz w:val="22"/>
                <w:szCs w:val="22"/>
              </w:rPr>
            </w:pPr>
            <w:r>
              <w:rPr>
                <w:rFonts w:ascii="Calibri" w:hAnsi="Calibri" w:cs="Calibri"/>
                <w:b/>
                <w:bCs/>
                <w:sz w:val="22"/>
                <w:szCs w:val="22"/>
              </w:rPr>
              <w:t>Usage</w:t>
            </w:r>
          </w:p>
        </w:tc>
      </w:tr>
      <w:tr w:rsidR="00FA20F6" w:rsidTr="005B459E">
        <w:trPr>
          <w:trHeight w:val="269"/>
        </w:trPr>
        <w:tc>
          <w:tcPr>
            <w:tcW w:w="1204" w:type="dxa"/>
            <w:tcBorders>
              <w:top w:val="single" w:sz="4" w:space="0" w:color="000000"/>
              <w:left w:val="single" w:sz="4" w:space="0" w:color="000000"/>
              <w:bottom w:val="single" w:sz="4" w:space="0" w:color="000000"/>
            </w:tcBorders>
            <w:shd w:val="clear" w:color="auto" w:fill="FFFFFF"/>
          </w:tcPr>
          <w:p w:rsidR="00FA20F6" w:rsidRDefault="00FA20F6" w:rsidP="005B459E">
            <w:pPr>
              <w:pStyle w:val="NormalWebCharChar"/>
              <w:snapToGrid w:val="0"/>
              <w:rPr>
                <w:rFonts w:ascii="Calibri" w:hAnsi="Calibri" w:cs="Calibri"/>
                <w:sz w:val="22"/>
                <w:szCs w:val="22"/>
              </w:rPr>
            </w:pPr>
            <w:r>
              <w:rPr>
                <w:rFonts w:ascii="Calibri" w:hAnsi="Calibri" w:cs="Calibri"/>
                <w:sz w:val="22"/>
                <w:szCs w:val="22"/>
              </w:rPr>
              <w:t>1</w:t>
            </w:r>
          </w:p>
        </w:tc>
        <w:tc>
          <w:tcPr>
            <w:tcW w:w="3521" w:type="dxa"/>
            <w:tcBorders>
              <w:top w:val="single" w:sz="4" w:space="0" w:color="000000"/>
              <w:left w:val="single" w:sz="4" w:space="0" w:color="000000"/>
              <w:bottom w:val="single" w:sz="4" w:space="0" w:color="000000"/>
            </w:tcBorders>
          </w:tcPr>
          <w:p w:rsidR="00FA20F6" w:rsidRDefault="00FA20F6" w:rsidP="005B459E">
            <w:pPr>
              <w:pStyle w:val="NormalWebCharChar"/>
              <w:snapToGrid w:val="0"/>
              <w:rPr>
                <w:rFonts w:ascii="Calibri" w:hAnsi="Calibri" w:cs="Calibri"/>
                <w:sz w:val="22"/>
                <w:szCs w:val="22"/>
              </w:rPr>
            </w:pPr>
            <w:r>
              <w:rPr>
                <w:rFonts w:ascii="Calibri" w:hAnsi="Calibri" w:cs="Calibri"/>
                <w:sz w:val="22"/>
                <w:szCs w:val="22"/>
              </w:rPr>
              <w:t>Microsoft Visual studio</w:t>
            </w:r>
          </w:p>
        </w:tc>
        <w:tc>
          <w:tcPr>
            <w:tcW w:w="5839" w:type="dxa"/>
            <w:tcBorders>
              <w:top w:val="single" w:sz="4" w:space="0" w:color="000000"/>
              <w:left w:val="single" w:sz="4" w:space="0" w:color="000000"/>
              <w:bottom w:val="single" w:sz="4" w:space="0" w:color="000000"/>
              <w:right w:val="single" w:sz="4" w:space="0" w:color="000000"/>
            </w:tcBorders>
          </w:tcPr>
          <w:p w:rsidR="00FA20F6" w:rsidRDefault="00FA20F6" w:rsidP="005B459E">
            <w:pPr>
              <w:pStyle w:val="NormalWebCharChar"/>
              <w:snapToGrid w:val="0"/>
              <w:rPr>
                <w:rFonts w:ascii="Calibri" w:hAnsi="Calibri" w:cs="Calibri"/>
                <w:sz w:val="22"/>
                <w:szCs w:val="22"/>
              </w:rPr>
            </w:pPr>
            <w:r>
              <w:rPr>
                <w:rFonts w:ascii="Calibri" w:hAnsi="Calibri" w:cs="Calibri"/>
                <w:sz w:val="22"/>
                <w:szCs w:val="22"/>
              </w:rPr>
              <w:t>To develop the web application for generating MIS reports</w:t>
            </w:r>
          </w:p>
        </w:tc>
      </w:tr>
      <w:tr w:rsidR="00FA20F6" w:rsidTr="005B459E">
        <w:trPr>
          <w:trHeight w:val="269"/>
        </w:trPr>
        <w:tc>
          <w:tcPr>
            <w:tcW w:w="1204" w:type="dxa"/>
            <w:tcBorders>
              <w:top w:val="single" w:sz="4" w:space="0" w:color="000000"/>
              <w:left w:val="single" w:sz="4" w:space="0" w:color="000000"/>
              <w:bottom w:val="single" w:sz="4" w:space="0" w:color="000000"/>
            </w:tcBorders>
            <w:shd w:val="clear" w:color="auto" w:fill="FFFFFF"/>
          </w:tcPr>
          <w:p w:rsidR="00FA20F6" w:rsidRDefault="00FA20F6" w:rsidP="005B459E">
            <w:pPr>
              <w:pStyle w:val="NormalWebCharChar"/>
              <w:snapToGrid w:val="0"/>
              <w:rPr>
                <w:rFonts w:ascii="Calibri" w:hAnsi="Calibri" w:cs="Calibri"/>
                <w:sz w:val="22"/>
                <w:szCs w:val="22"/>
              </w:rPr>
            </w:pPr>
            <w:r>
              <w:rPr>
                <w:rFonts w:ascii="Calibri" w:hAnsi="Calibri" w:cs="Calibri"/>
                <w:sz w:val="22"/>
                <w:szCs w:val="22"/>
              </w:rPr>
              <w:t>2</w:t>
            </w:r>
          </w:p>
        </w:tc>
        <w:tc>
          <w:tcPr>
            <w:tcW w:w="3521" w:type="dxa"/>
            <w:tcBorders>
              <w:top w:val="single" w:sz="4" w:space="0" w:color="000000"/>
              <w:left w:val="single" w:sz="4" w:space="0" w:color="000000"/>
              <w:bottom w:val="single" w:sz="4" w:space="0" w:color="000000"/>
            </w:tcBorders>
          </w:tcPr>
          <w:p w:rsidR="00FA20F6" w:rsidRDefault="00FA20F6" w:rsidP="005B459E">
            <w:pPr>
              <w:pStyle w:val="NormalWebCharChar"/>
              <w:snapToGrid w:val="0"/>
              <w:rPr>
                <w:rFonts w:ascii="Calibri" w:hAnsi="Calibri" w:cs="Calibri"/>
                <w:sz w:val="22"/>
                <w:szCs w:val="22"/>
              </w:rPr>
            </w:pPr>
            <w:r>
              <w:rPr>
                <w:rFonts w:ascii="Calibri" w:hAnsi="Calibri" w:cs="Calibri"/>
                <w:sz w:val="22"/>
                <w:szCs w:val="22"/>
              </w:rPr>
              <w:t>MS SQL Enterprise Server</w:t>
            </w:r>
          </w:p>
        </w:tc>
        <w:tc>
          <w:tcPr>
            <w:tcW w:w="5839" w:type="dxa"/>
            <w:tcBorders>
              <w:top w:val="single" w:sz="4" w:space="0" w:color="000000"/>
              <w:left w:val="single" w:sz="4" w:space="0" w:color="000000"/>
              <w:bottom w:val="single" w:sz="4" w:space="0" w:color="000000"/>
              <w:right w:val="single" w:sz="4" w:space="0" w:color="000000"/>
            </w:tcBorders>
          </w:tcPr>
          <w:p w:rsidR="00FA20F6" w:rsidRDefault="00FA20F6" w:rsidP="005B459E">
            <w:pPr>
              <w:pStyle w:val="NormalWebCharChar"/>
              <w:snapToGrid w:val="0"/>
            </w:pPr>
            <w:r>
              <w:rPr>
                <w:rFonts w:ascii="Calibri" w:hAnsi="Calibri" w:cs="Calibri"/>
                <w:sz w:val="22"/>
                <w:szCs w:val="22"/>
              </w:rPr>
              <w:t>Database</w:t>
            </w:r>
          </w:p>
        </w:tc>
      </w:tr>
      <w:tr w:rsidR="00FA20F6" w:rsidTr="005B459E">
        <w:trPr>
          <w:trHeight w:val="269"/>
        </w:trPr>
        <w:tc>
          <w:tcPr>
            <w:tcW w:w="1204" w:type="dxa"/>
            <w:tcBorders>
              <w:top w:val="single" w:sz="4" w:space="0" w:color="000000"/>
              <w:left w:val="single" w:sz="4" w:space="0" w:color="000000"/>
              <w:bottom w:val="single" w:sz="4" w:space="0" w:color="000000"/>
            </w:tcBorders>
            <w:shd w:val="clear" w:color="auto" w:fill="FFFFFF"/>
          </w:tcPr>
          <w:p w:rsidR="00FA20F6" w:rsidRDefault="00FA20F6" w:rsidP="005B459E">
            <w:pPr>
              <w:pStyle w:val="NormalWebCharChar"/>
              <w:snapToGrid w:val="0"/>
              <w:rPr>
                <w:rFonts w:ascii="Calibri" w:hAnsi="Calibri" w:cs="Calibri"/>
                <w:sz w:val="22"/>
                <w:szCs w:val="22"/>
              </w:rPr>
            </w:pPr>
            <w:r>
              <w:rPr>
                <w:rFonts w:ascii="Calibri" w:hAnsi="Calibri" w:cs="Calibri"/>
                <w:sz w:val="22"/>
                <w:szCs w:val="22"/>
              </w:rPr>
              <w:t>3</w:t>
            </w:r>
          </w:p>
        </w:tc>
        <w:tc>
          <w:tcPr>
            <w:tcW w:w="3521" w:type="dxa"/>
            <w:tcBorders>
              <w:top w:val="single" w:sz="4" w:space="0" w:color="000000"/>
              <w:left w:val="single" w:sz="4" w:space="0" w:color="000000"/>
              <w:bottom w:val="single" w:sz="4" w:space="0" w:color="000000"/>
            </w:tcBorders>
          </w:tcPr>
          <w:p w:rsidR="00FA20F6" w:rsidRDefault="00FA20F6" w:rsidP="005B459E">
            <w:pPr>
              <w:pStyle w:val="NormalWebCharChar"/>
              <w:snapToGrid w:val="0"/>
              <w:rPr>
                <w:rFonts w:ascii="Calibri" w:hAnsi="Calibri" w:cs="Calibri"/>
                <w:sz w:val="22"/>
                <w:szCs w:val="22"/>
              </w:rPr>
            </w:pPr>
            <w:r>
              <w:rPr>
                <w:rFonts w:ascii="Calibri" w:hAnsi="Calibri" w:cs="Calibri"/>
                <w:sz w:val="22"/>
                <w:szCs w:val="22"/>
              </w:rPr>
              <w:t>Android Version</w:t>
            </w:r>
          </w:p>
        </w:tc>
        <w:tc>
          <w:tcPr>
            <w:tcW w:w="5839" w:type="dxa"/>
            <w:tcBorders>
              <w:top w:val="single" w:sz="4" w:space="0" w:color="000000"/>
              <w:left w:val="single" w:sz="4" w:space="0" w:color="000000"/>
              <w:bottom w:val="single" w:sz="4" w:space="0" w:color="000000"/>
              <w:right w:val="single" w:sz="4" w:space="0" w:color="000000"/>
            </w:tcBorders>
          </w:tcPr>
          <w:p w:rsidR="00FA20F6" w:rsidRDefault="00FA20F6" w:rsidP="005B459E">
            <w:pPr>
              <w:pStyle w:val="NormalWebCharChar"/>
              <w:snapToGrid w:val="0"/>
              <w:rPr>
                <w:rFonts w:ascii="Calibri" w:hAnsi="Calibri" w:cs="Calibri"/>
                <w:sz w:val="22"/>
                <w:szCs w:val="22"/>
              </w:rPr>
            </w:pPr>
            <w:r>
              <w:rPr>
                <w:rFonts w:ascii="Calibri" w:hAnsi="Calibri" w:cs="Calibri"/>
                <w:sz w:val="22"/>
                <w:szCs w:val="22"/>
              </w:rPr>
              <w:t>To develop the Mobile Application</w:t>
            </w:r>
          </w:p>
        </w:tc>
      </w:tr>
      <w:tr w:rsidR="00692C3A" w:rsidTr="005B459E">
        <w:trPr>
          <w:trHeight w:val="269"/>
        </w:trPr>
        <w:tc>
          <w:tcPr>
            <w:tcW w:w="1204" w:type="dxa"/>
            <w:tcBorders>
              <w:top w:val="single" w:sz="4" w:space="0" w:color="000000"/>
              <w:left w:val="single" w:sz="4" w:space="0" w:color="000000"/>
              <w:bottom w:val="single" w:sz="4" w:space="0" w:color="000000"/>
            </w:tcBorders>
            <w:shd w:val="clear" w:color="auto" w:fill="FFFFFF"/>
          </w:tcPr>
          <w:p w:rsidR="00692C3A" w:rsidRDefault="00692C3A" w:rsidP="005B459E">
            <w:pPr>
              <w:pStyle w:val="NormalWebCharChar"/>
              <w:snapToGrid w:val="0"/>
              <w:rPr>
                <w:rFonts w:ascii="Calibri" w:hAnsi="Calibri" w:cs="Calibri"/>
                <w:sz w:val="22"/>
                <w:szCs w:val="22"/>
              </w:rPr>
            </w:pPr>
            <w:r>
              <w:rPr>
                <w:rFonts w:ascii="Calibri" w:hAnsi="Calibri" w:cs="Calibri"/>
                <w:sz w:val="22"/>
                <w:szCs w:val="22"/>
              </w:rPr>
              <w:t>4</w:t>
            </w:r>
          </w:p>
        </w:tc>
        <w:tc>
          <w:tcPr>
            <w:tcW w:w="3521" w:type="dxa"/>
            <w:tcBorders>
              <w:top w:val="single" w:sz="4" w:space="0" w:color="000000"/>
              <w:left w:val="single" w:sz="4" w:space="0" w:color="000000"/>
              <w:bottom w:val="single" w:sz="4" w:space="0" w:color="000000"/>
            </w:tcBorders>
          </w:tcPr>
          <w:p w:rsidR="00692C3A" w:rsidRPr="00692C3A" w:rsidRDefault="00692C3A" w:rsidP="00692C3A">
            <w:pPr>
              <w:pStyle w:val="BFNT"/>
              <w:spacing w:line="240" w:lineRule="auto"/>
              <w:ind w:left="0"/>
            </w:pPr>
            <w:r>
              <w:t>SVN V1.7</w:t>
            </w:r>
          </w:p>
        </w:tc>
        <w:tc>
          <w:tcPr>
            <w:tcW w:w="5839" w:type="dxa"/>
            <w:tcBorders>
              <w:top w:val="single" w:sz="4" w:space="0" w:color="000000"/>
              <w:left w:val="single" w:sz="4" w:space="0" w:color="000000"/>
              <w:bottom w:val="single" w:sz="4" w:space="0" w:color="000000"/>
              <w:right w:val="single" w:sz="4" w:space="0" w:color="000000"/>
            </w:tcBorders>
          </w:tcPr>
          <w:p w:rsidR="00692C3A" w:rsidRDefault="00F90396" w:rsidP="005B459E">
            <w:pPr>
              <w:pStyle w:val="NormalWebCharChar"/>
              <w:snapToGrid w:val="0"/>
              <w:rPr>
                <w:rFonts w:ascii="Calibri" w:hAnsi="Calibri" w:cs="Calibri"/>
                <w:sz w:val="22"/>
                <w:szCs w:val="22"/>
              </w:rPr>
            </w:pPr>
            <w:r>
              <w:rPr>
                <w:rFonts w:ascii="Calibri" w:hAnsi="Calibri" w:cs="Calibri"/>
                <w:sz w:val="22"/>
                <w:szCs w:val="22"/>
              </w:rPr>
              <w:t>To maintain Source code and Documents</w:t>
            </w:r>
          </w:p>
        </w:tc>
      </w:tr>
      <w:tr w:rsidR="00935A5A" w:rsidTr="005B459E">
        <w:trPr>
          <w:trHeight w:val="269"/>
        </w:trPr>
        <w:tc>
          <w:tcPr>
            <w:tcW w:w="1204" w:type="dxa"/>
            <w:tcBorders>
              <w:top w:val="single" w:sz="4" w:space="0" w:color="000000"/>
              <w:left w:val="single" w:sz="4" w:space="0" w:color="000000"/>
              <w:bottom w:val="single" w:sz="4" w:space="0" w:color="000000"/>
            </w:tcBorders>
            <w:shd w:val="clear" w:color="auto" w:fill="FFFFFF"/>
          </w:tcPr>
          <w:p w:rsidR="00935A5A" w:rsidRDefault="00935A5A" w:rsidP="005B459E">
            <w:pPr>
              <w:pStyle w:val="NormalWebCharChar"/>
              <w:snapToGrid w:val="0"/>
              <w:rPr>
                <w:rFonts w:ascii="Calibri" w:hAnsi="Calibri" w:cs="Calibri"/>
                <w:sz w:val="22"/>
                <w:szCs w:val="22"/>
              </w:rPr>
            </w:pPr>
            <w:r>
              <w:rPr>
                <w:rFonts w:ascii="Calibri" w:hAnsi="Calibri" w:cs="Calibri"/>
                <w:sz w:val="22"/>
                <w:szCs w:val="22"/>
              </w:rPr>
              <w:t>5</w:t>
            </w:r>
          </w:p>
        </w:tc>
        <w:tc>
          <w:tcPr>
            <w:tcW w:w="3521" w:type="dxa"/>
            <w:tcBorders>
              <w:top w:val="single" w:sz="4" w:space="0" w:color="000000"/>
              <w:left w:val="single" w:sz="4" w:space="0" w:color="000000"/>
              <w:bottom w:val="single" w:sz="4" w:space="0" w:color="000000"/>
            </w:tcBorders>
          </w:tcPr>
          <w:p w:rsidR="00935A5A" w:rsidRDefault="00935A5A" w:rsidP="00935A5A">
            <w:pPr>
              <w:pStyle w:val="BFNT"/>
              <w:spacing w:line="240" w:lineRule="auto"/>
              <w:ind w:left="0"/>
            </w:pPr>
            <w:r>
              <w:t>MS office 2003</w:t>
            </w:r>
          </w:p>
        </w:tc>
        <w:tc>
          <w:tcPr>
            <w:tcW w:w="5839" w:type="dxa"/>
            <w:tcBorders>
              <w:top w:val="single" w:sz="4" w:space="0" w:color="000000"/>
              <w:left w:val="single" w:sz="4" w:space="0" w:color="000000"/>
              <w:bottom w:val="single" w:sz="4" w:space="0" w:color="000000"/>
              <w:right w:val="single" w:sz="4" w:space="0" w:color="000000"/>
            </w:tcBorders>
          </w:tcPr>
          <w:p w:rsidR="00935A5A" w:rsidRDefault="00210DC2" w:rsidP="005B459E">
            <w:pPr>
              <w:pStyle w:val="NormalWebCharChar"/>
              <w:snapToGrid w:val="0"/>
              <w:rPr>
                <w:rFonts w:ascii="Calibri" w:hAnsi="Calibri" w:cs="Calibri"/>
                <w:sz w:val="22"/>
                <w:szCs w:val="22"/>
              </w:rPr>
            </w:pPr>
            <w:r>
              <w:rPr>
                <w:rFonts w:ascii="Calibri" w:hAnsi="Calibri" w:cs="Calibri"/>
                <w:sz w:val="22"/>
                <w:szCs w:val="22"/>
              </w:rPr>
              <w:t>To Prepare Documents</w:t>
            </w:r>
          </w:p>
        </w:tc>
      </w:tr>
    </w:tbl>
    <w:p w:rsidR="001D4E38" w:rsidRPr="00711FA7" w:rsidRDefault="001D4E38" w:rsidP="001D4E38"/>
    <w:p w:rsidR="001D4E38" w:rsidRDefault="001D4E38" w:rsidP="001D4E38">
      <w:pPr>
        <w:pStyle w:val="BFMTH3"/>
      </w:pPr>
      <w:bookmarkStart w:id="55" w:name="_Toc309231745"/>
      <w:bookmarkStart w:id="56" w:name="_Toc382491719"/>
      <w:r w:rsidRPr="00087D1B">
        <w:t xml:space="preserve">Hardware </w:t>
      </w:r>
      <w:r w:rsidR="004A1B58">
        <w:t>Specifications</w:t>
      </w:r>
      <w:r w:rsidRPr="00087D1B">
        <w:t>:</w:t>
      </w:r>
      <w:bookmarkEnd w:id="55"/>
      <w:bookmarkEnd w:id="56"/>
    </w:p>
    <w:tbl>
      <w:tblPr>
        <w:tblW w:w="10564" w:type="dxa"/>
        <w:tblInd w:w="-106" w:type="dxa"/>
        <w:tblLayout w:type="fixed"/>
        <w:tblLook w:val="0000"/>
      </w:tblPr>
      <w:tblGrid>
        <w:gridCol w:w="3675"/>
        <w:gridCol w:w="6889"/>
      </w:tblGrid>
      <w:tr w:rsidR="00D67DDA" w:rsidTr="005B459E">
        <w:trPr>
          <w:trHeight w:val="525"/>
        </w:trPr>
        <w:tc>
          <w:tcPr>
            <w:tcW w:w="3675" w:type="dxa"/>
            <w:tcBorders>
              <w:top w:val="single" w:sz="4" w:space="0" w:color="000000"/>
              <w:left w:val="single" w:sz="4" w:space="0" w:color="000000"/>
              <w:bottom w:val="single" w:sz="4" w:space="0" w:color="000000"/>
            </w:tcBorders>
            <w:shd w:val="clear" w:color="auto" w:fill="8DB3E2"/>
          </w:tcPr>
          <w:p w:rsidR="00D67DDA" w:rsidRDefault="00D67DDA" w:rsidP="005B459E">
            <w:pPr>
              <w:pStyle w:val="NormalWebCharChar"/>
              <w:snapToGrid w:val="0"/>
              <w:rPr>
                <w:rFonts w:ascii="Calibri" w:hAnsi="Calibri" w:cs="Calibri"/>
                <w:b/>
                <w:bCs/>
                <w:sz w:val="22"/>
                <w:szCs w:val="22"/>
              </w:rPr>
            </w:pPr>
            <w:r>
              <w:rPr>
                <w:rFonts w:ascii="Calibri" w:hAnsi="Calibri" w:cs="Calibri"/>
                <w:b/>
                <w:bCs/>
                <w:sz w:val="22"/>
                <w:szCs w:val="22"/>
              </w:rPr>
              <w:t>Client Configuration</w:t>
            </w:r>
          </w:p>
        </w:tc>
        <w:tc>
          <w:tcPr>
            <w:tcW w:w="6889" w:type="dxa"/>
            <w:tcBorders>
              <w:top w:val="single" w:sz="4" w:space="0" w:color="000000"/>
              <w:left w:val="single" w:sz="4" w:space="0" w:color="000000"/>
              <w:bottom w:val="single" w:sz="4" w:space="0" w:color="000000"/>
              <w:right w:val="single" w:sz="4" w:space="0" w:color="000000"/>
            </w:tcBorders>
            <w:shd w:val="clear" w:color="auto" w:fill="8DB3E2"/>
          </w:tcPr>
          <w:p w:rsidR="00D67DDA" w:rsidRDefault="00D67DDA" w:rsidP="005B459E">
            <w:pPr>
              <w:pStyle w:val="NormalWebCharChar"/>
              <w:snapToGrid w:val="0"/>
              <w:rPr>
                <w:rFonts w:ascii="Calibri" w:hAnsi="Calibri" w:cs="Calibri"/>
                <w:color w:val="000000"/>
                <w:sz w:val="22"/>
                <w:szCs w:val="22"/>
              </w:rPr>
            </w:pPr>
            <w:r>
              <w:rPr>
                <w:rFonts w:ascii="Calibri" w:hAnsi="Calibri" w:cs="Calibri"/>
                <w:b/>
                <w:bCs/>
                <w:sz w:val="22"/>
                <w:szCs w:val="22"/>
              </w:rPr>
              <w:t>Server Configuration</w:t>
            </w:r>
          </w:p>
        </w:tc>
      </w:tr>
      <w:tr w:rsidR="00D67DDA" w:rsidTr="005B459E">
        <w:trPr>
          <w:trHeight w:val="840"/>
        </w:trPr>
        <w:tc>
          <w:tcPr>
            <w:tcW w:w="3675" w:type="dxa"/>
            <w:tcBorders>
              <w:top w:val="single" w:sz="4" w:space="0" w:color="000000"/>
              <w:left w:val="single" w:sz="4" w:space="0" w:color="000000"/>
              <w:bottom w:val="single" w:sz="4" w:space="0" w:color="000000"/>
            </w:tcBorders>
          </w:tcPr>
          <w:p w:rsidR="00D67DDA" w:rsidRDefault="00D67DDA" w:rsidP="005B459E">
            <w:pPr>
              <w:pStyle w:val="NormalWebCharChar"/>
              <w:snapToGrid w:val="0"/>
              <w:rPr>
                <w:rFonts w:ascii="Calibri" w:hAnsi="Calibri" w:cs="Calibri"/>
                <w:color w:val="000000"/>
                <w:sz w:val="22"/>
                <w:szCs w:val="22"/>
              </w:rPr>
            </w:pPr>
            <w:r>
              <w:rPr>
                <w:rFonts w:ascii="Calibri" w:hAnsi="Calibri" w:cs="Calibri"/>
                <w:color w:val="000000"/>
                <w:sz w:val="22"/>
                <w:szCs w:val="22"/>
              </w:rPr>
              <w:t>Pentium4 (3.00G.Hz) Processor,512 MB RAM and 80 GB HDD</w:t>
            </w:r>
          </w:p>
        </w:tc>
        <w:tc>
          <w:tcPr>
            <w:tcW w:w="6889" w:type="dxa"/>
            <w:tcBorders>
              <w:top w:val="single" w:sz="4" w:space="0" w:color="000000"/>
              <w:left w:val="single" w:sz="4" w:space="0" w:color="000000"/>
              <w:bottom w:val="single" w:sz="4" w:space="0" w:color="000000"/>
              <w:right w:val="single" w:sz="4" w:space="0" w:color="000000"/>
            </w:tcBorders>
          </w:tcPr>
          <w:p w:rsidR="00D67DDA" w:rsidRDefault="00D67DDA" w:rsidP="005B459E">
            <w:pPr>
              <w:pStyle w:val="NormalWebCharChar"/>
              <w:snapToGrid w:val="0"/>
              <w:rPr>
                <w:rFonts w:ascii="Calibri" w:hAnsi="Calibri" w:cs="Calibri"/>
                <w:color w:val="000000"/>
                <w:sz w:val="22"/>
                <w:szCs w:val="22"/>
              </w:rPr>
            </w:pPr>
            <w:r>
              <w:rPr>
                <w:rFonts w:ascii="Calibri" w:hAnsi="Calibri" w:cs="Calibri"/>
                <w:color w:val="000000"/>
                <w:sz w:val="22"/>
                <w:szCs w:val="22"/>
              </w:rPr>
              <w:t>Pentium4 (3.00G.Hz)Processor, 512 MB RAM and 40 GB HDD</w:t>
            </w:r>
          </w:p>
        </w:tc>
      </w:tr>
      <w:tr w:rsidR="00D67DDA" w:rsidTr="005B459E">
        <w:trPr>
          <w:trHeight w:val="495"/>
        </w:trPr>
        <w:tc>
          <w:tcPr>
            <w:tcW w:w="3675" w:type="dxa"/>
            <w:tcBorders>
              <w:top w:val="single" w:sz="4" w:space="0" w:color="000000"/>
              <w:left w:val="single" w:sz="4" w:space="0" w:color="000000"/>
              <w:bottom w:val="single" w:sz="4" w:space="0" w:color="000000"/>
            </w:tcBorders>
          </w:tcPr>
          <w:p w:rsidR="00D67DDA" w:rsidRPr="00563955" w:rsidRDefault="00D67DDA" w:rsidP="005B459E">
            <w:pPr>
              <w:pStyle w:val="NormalWebCharChar"/>
              <w:snapToGrid w:val="0"/>
              <w:rPr>
                <w:rFonts w:ascii="Calibri" w:hAnsi="Calibri" w:cs="Calibri"/>
                <w:color w:val="000000"/>
                <w:sz w:val="22"/>
                <w:szCs w:val="22"/>
              </w:rPr>
            </w:pPr>
            <w:r>
              <w:rPr>
                <w:rFonts w:ascii="Calibri" w:hAnsi="Calibri" w:cs="Calibri"/>
                <w:color w:val="000000"/>
                <w:sz w:val="22"/>
                <w:szCs w:val="22"/>
              </w:rPr>
              <w:t>Android OS mobile</w:t>
            </w:r>
          </w:p>
        </w:tc>
        <w:tc>
          <w:tcPr>
            <w:tcW w:w="6889" w:type="dxa"/>
            <w:tcBorders>
              <w:top w:val="single" w:sz="4" w:space="0" w:color="000000"/>
              <w:left w:val="single" w:sz="4" w:space="0" w:color="000000"/>
              <w:bottom w:val="single" w:sz="4" w:space="0" w:color="000000"/>
              <w:right w:val="single" w:sz="4" w:space="0" w:color="000000"/>
            </w:tcBorders>
          </w:tcPr>
          <w:p w:rsidR="00D67DDA" w:rsidRDefault="00D67DDA" w:rsidP="005B459E">
            <w:pPr>
              <w:pStyle w:val="NormalWebCharChar"/>
              <w:snapToGrid w:val="0"/>
              <w:rPr>
                <w:rFonts w:ascii="Calibri" w:hAnsi="Calibri" w:cs="Calibri"/>
                <w:color w:val="000000"/>
                <w:sz w:val="22"/>
                <w:szCs w:val="22"/>
              </w:rPr>
            </w:pPr>
          </w:p>
        </w:tc>
      </w:tr>
    </w:tbl>
    <w:p w:rsidR="001D4E38" w:rsidRPr="00711FA7" w:rsidRDefault="001D4E38" w:rsidP="001D4E38"/>
    <w:p w:rsidR="001D4E38" w:rsidRDefault="001D4E38" w:rsidP="001D4E38">
      <w:pPr>
        <w:pStyle w:val="BFMTH3"/>
      </w:pPr>
      <w:bookmarkStart w:id="57" w:name="_Toc309231746"/>
      <w:bookmarkStart w:id="58" w:name="_Toc382491720"/>
      <w:r w:rsidRPr="00087D1B">
        <w:t>System Features:</w:t>
      </w:r>
      <w:bookmarkEnd w:id="57"/>
      <w:bookmarkEnd w:id="58"/>
    </w:p>
    <w:p w:rsidR="00AF41A3" w:rsidRDefault="00AF41A3" w:rsidP="00E577A5">
      <w:pPr>
        <w:pStyle w:val="BFNT"/>
        <w:numPr>
          <w:ilvl w:val="0"/>
          <w:numId w:val="17"/>
        </w:numPr>
        <w:spacing w:line="240" w:lineRule="auto"/>
      </w:pPr>
      <w:bookmarkStart w:id="59" w:name="_Toc363721443"/>
      <w:bookmarkStart w:id="60" w:name="_Toc365285796"/>
      <w:bookmarkStart w:id="61" w:name="_Toc382323660"/>
      <w:r>
        <w:t>User Friendly</w:t>
      </w:r>
      <w:bookmarkEnd w:id="59"/>
      <w:bookmarkEnd w:id="60"/>
      <w:bookmarkEnd w:id="61"/>
    </w:p>
    <w:p w:rsidR="00AF41A3" w:rsidRDefault="00AF41A3" w:rsidP="00E577A5">
      <w:pPr>
        <w:pStyle w:val="BFNT"/>
        <w:numPr>
          <w:ilvl w:val="0"/>
          <w:numId w:val="17"/>
        </w:numPr>
        <w:spacing w:line="240" w:lineRule="auto"/>
      </w:pPr>
      <w:bookmarkStart w:id="62" w:name="_Toc363721444"/>
      <w:bookmarkStart w:id="63" w:name="_Toc365285797"/>
      <w:bookmarkStart w:id="64" w:name="_Toc382323661"/>
      <w:r>
        <w:t>The application stores the complete details of seeding activities.</w:t>
      </w:r>
      <w:bookmarkEnd w:id="62"/>
      <w:bookmarkEnd w:id="63"/>
      <w:bookmarkEnd w:id="64"/>
    </w:p>
    <w:p w:rsidR="00AF41A3" w:rsidRDefault="00AF41A3" w:rsidP="00E577A5">
      <w:pPr>
        <w:pStyle w:val="BFNT"/>
        <w:numPr>
          <w:ilvl w:val="0"/>
          <w:numId w:val="17"/>
        </w:numPr>
        <w:spacing w:line="240" w:lineRule="auto"/>
      </w:pPr>
      <w:bookmarkStart w:id="65" w:name="_Toc363721445"/>
      <w:bookmarkStart w:id="66" w:name="_Toc365285798"/>
      <w:bookmarkStart w:id="67" w:name="_Toc382323662"/>
      <w:r>
        <w:t>Instantaneous updating of data into the central server</w:t>
      </w:r>
      <w:bookmarkEnd w:id="65"/>
      <w:bookmarkEnd w:id="66"/>
      <w:bookmarkEnd w:id="67"/>
    </w:p>
    <w:p w:rsidR="00AF41A3" w:rsidRPr="00943B78" w:rsidRDefault="00943B78" w:rsidP="00E577A5">
      <w:pPr>
        <w:pStyle w:val="BFNT"/>
        <w:numPr>
          <w:ilvl w:val="0"/>
          <w:numId w:val="17"/>
        </w:numPr>
        <w:spacing w:line="240" w:lineRule="auto"/>
      </w:pPr>
      <w:bookmarkStart w:id="68" w:name="_Toc382323663"/>
      <w:r w:rsidRPr="00943B78">
        <w:t>The system will not provide unnecessary access to unauthorized users.</w:t>
      </w:r>
      <w:bookmarkEnd w:id="68"/>
    </w:p>
    <w:p w:rsidR="00AF41A3" w:rsidRDefault="00AF41A3" w:rsidP="00E577A5">
      <w:pPr>
        <w:pStyle w:val="BFNT"/>
        <w:numPr>
          <w:ilvl w:val="0"/>
          <w:numId w:val="17"/>
        </w:numPr>
        <w:spacing w:line="240" w:lineRule="auto"/>
      </w:pPr>
      <w:bookmarkStart w:id="69" w:name="_Toc363721447"/>
      <w:bookmarkStart w:id="70" w:name="_Toc365285800"/>
      <w:bookmarkStart w:id="71" w:name="_Toc382323664"/>
      <w:r>
        <w:t>Security Maintenance through Form Authentication with URL encr</w:t>
      </w:r>
      <w:r w:rsidR="009E2D05">
        <w:t>yption and decryption using</w:t>
      </w:r>
      <w:r>
        <w:t xml:space="preserve"> Cryptography Methodology</w:t>
      </w:r>
      <w:bookmarkEnd w:id="69"/>
      <w:bookmarkEnd w:id="70"/>
      <w:bookmarkEnd w:id="71"/>
    </w:p>
    <w:p w:rsidR="009E2D05" w:rsidRPr="009E2D05" w:rsidRDefault="009E2D05" w:rsidP="00E577A5">
      <w:pPr>
        <w:pStyle w:val="BFNT"/>
        <w:numPr>
          <w:ilvl w:val="0"/>
          <w:numId w:val="17"/>
        </w:numPr>
        <w:spacing w:line="240" w:lineRule="auto"/>
      </w:pPr>
      <w:r w:rsidRPr="003D249F">
        <w:t>The system shall not allow confidential data stored in the system’s database to be accessed, whether directly or indirectly, by malicious users.</w:t>
      </w:r>
    </w:p>
    <w:p w:rsidR="001D4E38" w:rsidRDefault="001D4E38" w:rsidP="001D4E38">
      <w:pPr>
        <w:pStyle w:val="BFMTH3"/>
      </w:pPr>
      <w:bookmarkStart w:id="72" w:name="_Toc309231747"/>
      <w:bookmarkStart w:id="73" w:name="_Toc382491721"/>
      <w:r w:rsidRPr="00087D1B">
        <w:t>Performance:</w:t>
      </w:r>
      <w:bookmarkEnd w:id="72"/>
      <w:bookmarkEnd w:id="73"/>
    </w:p>
    <w:p w:rsidR="0077227B" w:rsidRDefault="0077227B" w:rsidP="00E577A5">
      <w:pPr>
        <w:pStyle w:val="BFNT"/>
        <w:numPr>
          <w:ilvl w:val="0"/>
          <w:numId w:val="18"/>
        </w:numPr>
        <w:spacing w:line="240" w:lineRule="auto"/>
      </w:pPr>
      <w:bookmarkStart w:id="74" w:name="_Toc363721449"/>
      <w:bookmarkStart w:id="75" w:name="_Toc365285802"/>
      <w:bookmarkStart w:id="76" w:name="_Toc382323666"/>
      <w:r>
        <w:t>Response time for each message sent from mobile on an average is 10 seconds</w:t>
      </w:r>
      <w:bookmarkEnd w:id="74"/>
      <w:bookmarkEnd w:id="75"/>
      <w:bookmarkEnd w:id="76"/>
    </w:p>
    <w:p w:rsidR="0077227B" w:rsidRDefault="0077227B" w:rsidP="00E577A5">
      <w:pPr>
        <w:pStyle w:val="BFNT"/>
        <w:numPr>
          <w:ilvl w:val="0"/>
          <w:numId w:val="18"/>
        </w:numPr>
        <w:spacing w:line="240" w:lineRule="auto"/>
      </w:pPr>
      <w:bookmarkStart w:id="77" w:name="_Toc363721450"/>
      <w:bookmarkStart w:id="78" w:name="_Toc365285803"/>
      <w:bookmarkStart w:id="79" w:name="_Toc382323667"/>
      <w:r>
        <w:t>An average transaction time to send and receive information from mobile is 10 seconds.</w:t>
      </w:r>
      <w:bookmarkEnd w:id="77"/>
      <w:bookmarkEnd w:id="78"/>
      <w:bookmarkEnd w:id="79"/>
    </w:p>
    <w:p w:rsidR="0077227B" w:rsidRDefault="0077227B" w:rsidP="00E577A5">
      <w:pPr>
        <w:pStyle w:val="BFNT"/>
        <w:numPr>
          <w:ilvl w:val="0"/>
          <w:numId w:val="18"/>
        </w:numPr>
        <w:spacing w:line="240" w:lineRule="auto"/>
      </w:pPr>
      <w:bookmarkStart w:id="80" w:name="_Toc363721451"/>
      <w:bookmarkStart w:id="81" w:name="_Toc365285804"/>
      <w:bookmarkStart w:id="82" w:name="_Toc382323668"/>
      <w:r>
        <w:t>Simultaneously 10 users from a mobile can submit data to server in the same second.</w:t>
      </w:r>
      <w:bookmarkEnd w:id="80"/>
      <w:bookmarkEnd w:id="81"/>
      <w:bookmarkEnd w:id="82"/>
    </w:p>
    <w:p w:rsidR="0077227B" w:rsidRDefault="0077227B" w:rsidP="00E577A5">
      <w:pPr>
        <w:pStyle w:val="BFNT"/>
        <w:numPr>
          <w:ilvl w:val="0"/>
          <w:numId w:val="18"/>
        </w:numPr>
        <w:spacing w:line="240" w:lineRule="auto"/>
      </w:pPr>
      <w:bookmarkStart w:id="83" w:name="_Toc363721452"/>
      <w:bookmarkStart w:id="84" w:name="_Toc365285805"/>
      <w:bookmarkStart w:id="85" w:name="_Toc382323669"/>
      <w:r>
        <w:t>80% of reports will open in less than 5 seconds</w:t>
      </w:r>
      <w:bookmarkEnd w:id="83"/>
      <w:bookmarkEnd w:id="84"/>
      <w:bookmarkEnd w:id="85"/>
    </w:p>
    <w:p w:rsidR="0077227B" w:rsidRDefault="0077227B" w:rsidP="00E577A5">
      <w:pPr>
        <w:pStyle w:val="BFNT"/>
        <w:numPr>
          <w:ilvl w:val="0"/>
          <w:numId w:val="18"/>
        </w:numPr>
        <w:spacing w:line="240" w:lineRule="auto"/>
      </w:pPr>
      <w:bookmarkStart w:id="86" w:name="_Toc363721453"/>
      <w:bookmarkStart w:id="87" w:name="_Toc365285806"/>
      <w:bookmarkStart w:id="88" w:name="_Toc382323670"/>
      <w:r>
        <w:t>Simultaneously more than 20 users can connect to web to view reports.</w:t>
      </w:r>
      <w:bookmarkEnd w:id="86"/>
      <w:bookmarkEnd w:id="87"/>
      <w:bookmarkEnd w:id="88"/>
    </w:p>
    <w:p w:rsidR="0077227B" w:rsidRDefault="0077227B" w:rsidP="00E577A5">
      <w:pPr>
        <w:pStyle w:val="BFNT"/>
        <w:numPr>
          <w:ilvl w:val="0"/>
          <w:numId w:val="18"/>
        </w:numPr>
        <w:spacing w:line="240" w:lineRule="auto"/>
      </w:pPr>
      <w:bookmarkStart w:id="89" w:name="_Toc363721454"/>
      <w:bookmarkStart w:id="90" w:name="_Toc365285807"/>
      <w:bookmarkStart w:id="91" w:name="_Toc382323671"/>
      <w:r>
        <w:t>Response time to open the page in the micro browser 7 Sec</w:t>
      </w:r>
      <w:bookmarkEnd w:id="89"/>
      <w:bookmarkEnd w:id="90"/>
      <w:bookmarkEnd w:id="91"/>
    </w:p>
    <w:p w:rsidR="0077227B" w:rsidRDefault="0077227B" w:rsidP="00E577A5">
      <w:pPr>
        <w:pStyle w:val="BFNT"/>
        <w:numPr>
          <w:ilvl w:val="0"/>
          <w:numId w:val="18"/>
        </w:numPr>
        <w:spacing w:line="240" w:lineRule="auto"/>
      </w:pPr>
      <w:bookmarkStart w:id="92" w:name="_Toc363721455"/>
      <w:bookmarkStart w:id="93" w:name="_Toc365285808"/>
      <w:bookmarkStart w:id="94" w:name="_Toc382323672"/>
      <w:r>
        <w:t>Transaction response 7 Sec</w:t>
      </w:r>
      <w:bookmarkEnd w:id="92"/>
      <w:bookmarkEnd w:id="93"/>
      <w:bookmarkEnd w:id="94"/>
    </w:p>
    <w:p w:rsidR="001D4E38" w:rsidRDefault="001D4E38" w:rsidP="001D4E38">
      <w:pPr>
        <w:pStyle w:val="BFMTH3"/>
      </w:pPr>
      <w:bookmarkStart w:id="95" w:name="_Toc309231748"/>
      <w:bookmarkStart w:id="96" w:name="_Toc382491722"/>
      <w:r w:rsidRPr="00087D1B">
        <w:lastRenderedPageBreak/>
        <w:t>Acceptance Criteria:</w:t>
      </w:r>
      <w:bookmarkEnd w:id="95"/>
      <w:bookmarkEnd w:id="96"/>
    </w:p>
    <w:p w:rsidR="00EE5B5C" w:rsidRPr="00AF1384" w:rsidRDefault="00B40D1F" w:rsidP="00E577A5">
      <w:pPr>
        <w:pStyle w:val="BFNT"/>
        <w:numPr>
          <w:ilvl w:val="0"/>
          <w:numId w:val="18"/>
        </w:numPr>
        <w:spacing w:line="240" w:lineRule="auto"/>
      </w:pPr>
      <w:bookmarkStart w:id="97" w:name="_Toc382323674"/>
      <w:r w:rsidRPr="00AF1384">
        <w:t>The Intermediate server need to be maintained by Bluefrog Mobile Technologies to capture the immediate transactions from the mobile applications.</w:t>
      </w:r>
      <w:bookmarkEnd w:id="97"/>
    </w:p>
    <w:p w:rsidR="00EE5B5C" w:rsidRPr="00EE5B5C" w:rsidRDefault="0074025A" w:rsidP="00E577A5">
      <w:pPr>
        <w:pStyle w:val="BFNT"/>
        <w:numPr>
          <w:ilvl w:val="0"/>
          <w:numId w:val="18"/>
        </w:numPr>
        <w:spacing w:line="240" w:lineRule="auto"/>
      </w:pPr>
      <w:bookmarkStart w:id="98" w:name="_Toc382323675"/>
      <w:r w:rsidRPr="00AF1384">
        <w:t>Data uploaded through mobile should be captured and shown immediately</w:t>
      </w:r>
      <w:r w:rsidR="00230FD6" w:rsidRPr="00AF1384">
        <w:t xml:space="preserve"> in the respective MIS reports</w:t>
      </w:r>
      <w:bookmarkEnd w:id="98"/>
    </w:p>
    <w:p w:rsidR="001D4E38" w:rsidRDefault="001D4E38" w:rsidP="001D4E38">
      <w:pPr>
        <w:pStyle w:val="BFMTH3"/>
      </w:pPr>
      <w:bookmarkStart w:id="99" w:name="_Toc309231749"/>
      <w:bookmarkStart w:id="100" w:name="_Toc382491723"/>
      <w:r w:rsidRPr="00087D1B">
        <w:t>Logical Database Requirements:</w:t>
      </w:r>
      <w:bookmarkEnd w:id="99"/>
      <w:bookmarkEnd w:id="100"/>
    </w:p>
    <w:p w:rsidR="001D4E38" w:rsidRPr="00075960" w:rsidRDefault="00801AE3" w:rsidP="00AF1384">
      <w:pPr>
        <w:pStyle w:val="BFNT"/>
      </w:pPr>
      <w:bookmarkStart w:id="101" w:name="_Toc365285812"/>
      <w:bookmarkStart w:id="102" w:name="_Toc382323677"/>
      <w:r>
        <w:t>The software system will hold three logical databases.</w:t>
      </w:r>
      <w:bookmarkEnd w:id="101"/>
      <w:bookmarkEnd w:id="102"/>
      <w:r>
        <w:t xml:space="preserve"> </w:t>
      </w:r>
    </w:p>
    <w:p w:rsidR="00DD07F9" w:rsidRPr="0047121B" w:rsidRDefault="00DD07F9" w:rsidP="00E577A5">
      <w:pPr>
        <w:pStyle w:val="BFNT"/>
        <w:numPr>
          <w:ilvl w:val="0"/>
          <w:numId w:val="18"/>
        </w:numPr>
        <w:spacing w:line="240" w:lineRule="auto"/>
      </w:pPr>
      <w:bookmarkStart w:id="103" w:name="_Toc365285813"/>
      <w:r w:rsidRPr="00AF1384">
        <w:t>The algorithm processor will parse the algorithm into a tree structure before processing. After processing the tree, the data inside will not be accessed second time.</w:t>
      </w:r>
      <w:bookmarkEnd w:id="103"/>
    </w:p>
    <w:p w:rsidR="00DD07F9" w:rsidRPr="0047121B" w:rsidRDefault="00DD07F9" w:rsidP="00E577A5">
      <w:pPr>
        <w:pStyle w:val="BFNT"/>
        <w:numPr>
          <w:ilvl w:val="0"/>
          <w:numId w:val="18"/>
        </w:numPr>
        <w:spacing w:line="240" w:lineRule="auto"/>
      </w:pPr>
      <w:bookmarkStart w:id="104" w:name="_Toc365285814"/>
      <w:r w:rsidRPr="00AF1384">
        <w:t>A database will be kept to store options about the software. This database will hold integers and floats as well as Boolean data. The information stored will be access at almost every possible interface with the user and by almost every internal system.</w:t>
      </w:r>
      <w:bookmarkEnd w:id="104"/>
    </w:p>
    <w:p w:rsidR="00DD07F9" w:rsidRPr="0047121B" w:rsidRDefault="00DD07F9" w:rsidP="00E577A5">
      <w:pPr>
        <w:pStyle w:val="BFNT"/>
        <w:numPr>
          <w:ilvl w:val="0"/>
          <w:numId w:val="18"/>
        </w:numPr>
        <w:spacing w:line="240" w:lineRule="auto"/>
      </w:pPr>
      <w:bookmarkStart w:id="105" w:name="_Toc365285815"/>
      <w:r w:rsidRPr="00AF1384">
        <w:t>The software will allow a user to store and recall values. These values will be stored in a database and will be accessed only if the user updates or requests a stored value. The input interface and the algorithm processor will access this database</w:t>
      </w:r>
      <w:r w:rsidRPr="0047121B">
        <w:t>.</w:t>
      </w:r>
      <w:bookmarkEnd w:id="105"/>
    </w:p>
    <w:p w:rsidR="001D4E38" w:rsidRDefault="001D4E38" w:rsidP="001D4E38">
      <w:pPr>
        <w:pStyle w:val="BFMTH3"/>
      </w:pPr>
      <w:bookmarkStart w:id="106" w:name="_Toc309231750"/>
      <w:bookmarkStart w:id="107" w:name="_Toc382491724"/>
      <w:r w:rsidRPr="00087D1B">
        <w:t>Compliance to Standards:</w:t>
      </w:r>
      <w:bookmarkEnd w:id="106"/>
      <w:bookmarkEnd w:id="107"/>
    </w:p>
    <w:p w:rsidR="00E54AB4" w:rsidRPr="00AF1384" w:rsidRDefault="00E54AB4" w:rsidP="00E577A5">
      <w:pPr>
        <w:pStyle w:val="BFNT"/>
        <w:numPr>
          <w:ilvl w:val="0"/>
          <w:numId w:val="18"/>
        </w:numPr>
        <w:spacing w:line="240" w:lineRule="auto"/>
      </w:pPr>
      <w:bookmarkStart w:id="108" w:name="_Toc382323679"/>
      <w:r w:rsidRPr="00AF1384">
        <w:t>.Net Coding standards</w:t>
      </w:r>
      <w:bookmarkEnd w:id="108"/>
    </w:p>
    <w:p w:rsidR="00E54AB4" w:rsidRPr="00AF1384" w:rsidRDefault="00E54AB4" w:rsidP="00E577A5">
      <w:pPr>
        <w:pStyle w:val="BFNT"/>
        <w:numPr>
          <w:ilvl w:val="0"/>
          <w:numId w:val="18"/>
        </w:numPr>
        <w:spacing w:line="240" w:lineRule="auto"/>
      </w:pPr>
      <w:bookmarkStart w:id="109" w:name="_Toc382323680"/>
      <w:r w:rsidRPr="00AF1384">
        <w:t>Database standards</w:t>
      </w:r>
      <w:bookmarkEnd w:id="109"/>
    </w:p>
    <w:p w:rsidR="00E54AB4" w:rsidRPr="00AF1384" w:rsidRDefault="00E54AB4" w:rsidP="00E577A5">
      <w:pPr>
        <w:pStyle w:val="BFNT"/>
        <w:numPr>
          <w:ilvl w:val="0"/>
          <w:numId w:val="18"/>
        </w:numPr>
        <w:spacing w:line="240" w:lineRule="auto"/>
      </w:pPr>
      <w:bookmarkStart w:id="110" w:name="_Toc382323681"/>
      <w:r w:rsidRPr="00AF1384">
        <w:t>J2ME mobile application standards</w:t>
      </w:r>
      <w:bookmarkEnd w:id="110"/>
    </w:p>
    <w:p w:rsidR="00C46A84" w:rsidRPr="00CD6C9C" w:rsidRDefault="00C46A84" w:rsidP="00AF1384">
      <w:pPr>
        <w:pStyle w:val="BFNT"/>
        <w:spacing w:line="240" w:lineRule="auto"/>
        <w:ind w:left="720"/>
      </w:pPr>
      <w:bookmarkStart w:id="111" w:name="_Toc309231751"/>
    </w:p>
    <w:p w:rsidR="00C46A84" w:rsidRPr="00087D1B" w:rsidRDefault="00C46A84" w:rsidP="00C46A84">
      <w:pPr>
        <w:pStyle w:val="BFMTH3"/>
      </w:pPr>
      <w:bookmarkStart w:id="112" w:name="_Toc379290187"/>
      <w:bookmarkStart w:id="113" w:name="_Toc382491725"/>
      <w:r w:rsidRPr="00087D1B">
        <w:t>Software System Attributes:</w:t>
      </w:r>
      <w:bookmarkEnd w:id="111"/>
      <w:bookmarkEnd w:id="112"/>
      <w:bookmarkEnd w:id="113"/>
    </w:p>
    <w:p w:rsidR="00C46A84" w:rsidRPr="00CD6C9C" w:rsidRDefault="00C46A84" w:rsidP="00C46A84">
      <w:pPr>
        <w:pStyle w:val="BF3"/>
        <w:rPr>
          <w:rFonts w:ascii="Calibri" w:hAnsi="Calibri"/>
          <w:b w:val="0"/>
          <w:i w:val="0"/>
          <w:sz w:val="22"/>
        </w:rPr>
      </w:pPr>
      <w:bookmarkStart w:id="114" w:name="_Toc309231752"/>
      <w:bookmarkStart w:id="115" w:name="_Toc379290188"/>
      <w:bookmarkStart w:id="116" w:name="_Toc382491726"/>
      <w:r w:rsidRPr="00087D1B">
        <w:t>Reliability</w:t>
      </w:r>
      <w:r w:rsidRPr="00BE1EED">
        <w:rPr>
          <w:i w:val="0"/>
        </w:rPr>
        <w:t>:</w:t>
      </w:r>
      <w:bookmarkEnd w:id="114"/>
      <w:bookmarkEnd w:id="115"/>
      <w:bookmarkEnd w:id="116"/>
      <w:r w:rsidRPr="00BE1EED">
        <w:rPr>
          <w:i w:val="0"/>
        </w:rPr>
        <w:t xml:space="preserve"> </w:t>
      </w:r>
    </w:p>
    <w:p w:rsidR="00C46A84" w:rsidRPr="00BE1EED" w:rsidRDefault="00C46A84" w:rsidP="00C46A84">
      <w:pPr>
        <w:pStyle w:val="BFNT"/>
        <w:rPr>
          <w:b/>
          <w:i/>
        </w:rPr>
      </w:pPr>
      <w:r w:rsidRPr="00BE1EED">
        <w:t>Standardize the data resulting in fewer corrections and significantly lowering the incidence of missing or incorrect data.  Consolidating data stores at one location ensuring data integrity and in turn provides future statistical and management reports.  Reducing the time spent by staff filling out forms, freeing resources for more critical tasks</w:t>
      </w:r>
    </w:p>
    <w:p w:rsidR="00C46A84" w:rsidRPr="00CD6C9C" w:rsidRDefault="00C46A84" w:rsidP="00C46A84">
      <w:pPr>
        <w:pStyle w:val="BF3"/>
        <w:rPr>
          <w:rFonts w:ascii="Calibri" w:hAnsi="Calibri"/>
          <w:b w:val="0"/>
          <w:i w:val="0"/>
          <w:sz w:val="22"/>
        </w:rPr>
      </w:pPr>
      <w:bookmarkStart w:id="117" w:name="_Toc309231753"/>
      <w:bookmarkStart w:id="118" w:name="_Toc379290189"/>
      <w:bookmarkStart w:id="119" w:name="_Toc382491727"/>
      <w:r w:rsidRPr="00087D1B">
        <w:lastRenderedPageBreak/>
        <w:t>Availability:</w:t>
      </w:r>
      <w:bookmarkEnd w:id="117"/>
      <w:bookmarkEnd w:id="118"/>
      <w:bookmarkEnd w:id="119"/>
      <w:r>
        <w:tab/>
      </w:r>
    </w:p>
    <w:p w:rsidR="00C46A84" w:rsidRPr="00BE1EED" w:rsidRDefault="00C46A84" w:rsidP="00C46A84">
      <w:pPr>
        <w:pStyle w:val="BFNT"/>
        <w:rPr>
          <w:b/>
          <w:i/>
        </w:rPr>
      </w:pPr>
      <w:r w:rsidRPr="00BE1EED">
        <w:t>The system should be available at all times, that means, the user can access it at anytime except when the server is down on which the system runs. In case of a hardware failure or database corruption, a replacement page will be shown. Also in case of a hardware failure or database corruption, backups of the database should be retrieved from the database server and saved by the administrator</w:t>
      </w:r>
    </w:p>
    <w:p w:rsidR="00C46A84" w:rsidRDefault="00C46A84" w:rsidP="00C46A84">
      <w:pPr>
        <w:pStyle w:val="BF3"/>
      </w:pPr>
      <w:bookmarkStart w:id="120" w:name="_Toc309231754"/>
      <w:bookmarkStart w:id="121" w:name="_Toc379290190"/>
      <w:bookmarkStart w:id="122" w:name="_Toc382491728"/>
      <w:r w:rsidRPr="00087D1B">
        <w:t>Security:</w:t>
      </w:r>
      <w:bookmarkEnd w:id="120"/>
      <w:bookmarkEnd w:id="121"/>
      <w:bookmarkEnd w:id="122"/>
    </w:p>
    <w:p w:rsidR="00C46A84" w:rsidRDefault="00C46A84" w:rsidP="00E577A5">
      <w:pPr>
        <w:pStyle w:val="BFNT"/>
        <w:numPr>
          <w:ilvl w:val="0"/>
          <w:numId w:val="9"/>
        </w:numPr>
        <w:spacing w:line="240" w:lineRule="auto"/>
        <w:rPr>
          <w:b/>
        </w:rPr>
      </w:pPr>
      <w:r w:rsidRPr="00F425E3">
        <w:t>Considering the sensitivity of the information the following security features are also considered for deployment</w:t>
      </w:r>
    </w:p>
    <w:p w:rsidR="00C46A84" w:rsidRDefault="00C46A84" w:rsidP="00E577A5">
      <w:pPr>
        <w:pStyle w:val="BFNT"/>
        <w:numPr>
          <w:ilvl w:val="0"/>
          <w:numId w:val="9"/>
        </w:numPr>
        <w:spacing w:line="240" w:lineRule="auto"/>
        <w:rPr>
          <w:b/>
        </w:rPr>
      </w:pPr>
      <w:r w:rsidRPr="00F425E3">
        <w:t>Virus Scan</w:t>
      </w:r>
    </w:p>
    <w:p w:rsidR="00C46A84" w:rsidRDefault="00C46A84" w:rsidP="00E577A5">
      <w:pPr>
        <w:pStyle w:val="BFNT"/>
        <w:numPr>
          <w:ilvl w:val="0"/>
          <w:numId w:val="9"/>
        </w:numPr>
        <w:spacing w:line="240" w:lineRule="auto"/>
        <w:rPr>
          <w:b/>
        </w:rPr>
      </w:pPr>
      <w:r w:rsidRPr="00F425E3">
        <w:t>While downloading images of the CMSA activity item captured through Mobile camera, virus scanning will done before the same is added to the database.</w:t>
      </w:r>
    </w:p>
    <w:p w:rsidR="00C46A84" w:rsidRDefault="00C46A84" w:rsidP="00E577A5">
      <w:pPr>
        <w:pStyle w:val="BFNT"/>
        <w:numPr>
          <w:ilvl w:val="0"/>
          <w:numId w:val="9"/>
        </w:numPr>
        <w:spacing w:line="240" w:lineRule="auto"/>
        <w:rPr>
          <w:b/>
        </w:rPr>
      </w:pPr>
      <w:r w:rsidRPr="00F425E3">
        <w:t>Date &amp; Time Stamp (on the image)</w:t>
      </w:r>
    </w:p>
    <w:p w:rsidR="00C46A84" w:rsidRDefault="00C46A84" w:rsidP="00E577A5">
      <w:pPr>
        <w:pStyle w:val="BFNT"/>
        <w:numPr>
          <w:ilvl w:val="0"/>
          <w:numId w:val="9"/>
        </w:numPr>
        <w:spacing w:line="240" w:lineRule="auto"/>
        <w:rPr>
          <w:b/>
        </w:rPr>
      </w:pPr>
      <w:r w:rsidRPr="00F425E3">
        <w:t>To avoid date &amp; time stamp manipulation on the mobile instrument used for the purpose.</w:t>
      </w:r>
    </w:p>
    <w:p w:rsidR="00C46A84" w:rsidRDefault="00C46A84" w:rsidP="00E577A5">
      <w:pPr>
        <w:pStyle w:val="BFNT"/>
        <w:numPr>
          <w:ilvl w:val="0"/>
          <w:numId w:val="9"/>
        </w:numPr>
        <w:spacing w:line="240" w:lineRule="auto"/>
      </w:pPr>
      <w:r w:rsidRPr="00F425E3">
        <w:t>WTLS 128 bit encryption will be implemented for secure data transfer purpose between Mobile to database server</w:t>
      </w:r>
    </w:p>
    <w:p w:rsidR="00C46A84" w:rsidRDefault="00C46A84" w:rsidP="00C46A84">
      <w:pPr>
        <w:pStyle w:val="BF3"/>
      </w:pPr>
      <w:bookmarkStart w:id="123" w:name="_Toc309231755"/>
      <w:bookmarkStart w:id="124" w:name="_Toc379290191"/>
      <w:bookmarkStart w:id="125" w:name="_Toc382491729"/>
      <w:r w:rsidRPr="00087D1B">
        <w:t>Maintainability:</w:t>
      </w:r>
      <w:bookmarkEnd w:id="123"/>
      <w:bookmarkEnd w:id="124"/>
      <w:bookmarkEnd w:id="125"/>
    </w:p>
    <w:p w:rsidR="00C46A84" w:rsidRPr="001444E4" w:rsidRDefault="00C46A84" w:rsidP="00C46A84">
      <w:pPr>
        <w:pStyle w:val="BFNT"/>
        <w:ind w:left="1224"/>
        <w:rPr>
          <w:b/>
        </w:rPr>
      </w:pPr>
      <w:r w:rsidRPr="001444E4">
        <w:t>The Web server takes care of the web application for generating reports and SQL server is used for maintaining the centralized database. In case of a failure, a re-initialization of the program is recommended.</w:t>
      </w:r>
    </w:p>
    <w:p w:rsidR="00C46A84" w:rsidRDefault="00C46A84" w:rsidP="00C46A84">
      <w:pPr>
        <w:pStyle w:val="BF3"/>
      </w:pPr>
      <w:bookmarkStart w:id="126" w:name="_Toc309231756"/>
      <w:bookmarkStart w:id="127" w:name="_Toc379290192"/>
      <w:bookmarkStart w:id="128" w:name="_Toc382491730"/>
      <w:r w:rsidRPr="00087D1B">
        <w:t>Portability:</w:t>
      </w:r>
      <w:bookmarkEnd w:id="126"/>
      <w:bookmarkEnd w:id="127"/>
      <w:bookmarkEnd w:id="128"/>
    </w:p>
    <w:p w:rsidR="00C46A84" w:rsidRPr="00BA1567" w:rsidRDefault="00C46A84" w:rsidP="00C46A84">
      <w:pPr>
        <w:pStyle w:val="BFNT"/>
        <w:rPr>
          <w:b/>
        </w:rPr>
      </w:pPr>
      <w:r w:rsidRPr="00BA1567">
        <w:t>Portal mobile devices with application used for capturing the field level data for instantaneous updating of data into the central server</w:t>
      </w:r>
    </w:p>
    <w:p w:rsidR="00C46A84" w:rsidRDefault="00C46A84" w:rsidP="00C46A84">
      <w:pPr>
        <w:pStyle w:val="BF3"/>
      </w:pPr>
      <w:bookmarkStart w:id="129" w:name="_Toc309231757"/>
      <w:bookmarkStart w:id="130" w:name="_Toc379290193"/>
      <w:bookmarkStart w:id="131" w:name="_Toc382491731"/>
      <w:r w:rsidRPr="00087D1B">
        <w:t>Other Requirements:</w:t>
      </w:r>
      <w:bookmarkEnd w:id="129"/>
      <w:bookmarkEnd w:id="130"/>
      <w:bookmarkEnd w:id="131"/>
    </w:p>
    <w:p w:rsidR="001D4E38" w:rsidRPr="00A11C4A" w:rsidRDefault="00C46A84" w:rsidP="009A7623">
      <w:pPr>
        <w:pStyle w:val="BFNT"/>
        <w:ind w:left="2304" w:firstLine="576"/>
        <w:rPr>
          <w:b/>
        </w:rPr>
      </w:pPr>
      <w:r w:rsidRPr="00D338B7">
        <w:t>None</w:t>
      </w:r>
    </w:p>
    <w:p w:rsidR="001D4E38" w:rsidRDefault="008D374E" w:rsidP="001D4E38">
      <w:pPr>
        <w:pStyle w:val="BFMTH3"/>
      </w:pPr>
      <w:bookmarkStart w:id="132" w:name="_Toc309231758"/>
      <w:bookmarkStart w:id="133" w:name="_Toc382491732"/>
      <w:r>
        <w:lastRenderedPageBreak/>
        <w:t>Project</w:t>
      </w:r>
      <w:r w:rsidR="001D4E38" w:rsidRPr="00087D1B">
        <w:t xml:space="preserve"> Specific Requirements:</w:t>
      </w:r>
      <w:bookmarkEnd w:id="132"/>
      <w:bookmarkEnd w:id="133"/>
    </w:p>
    <w:p w:rsidR="000E6FC6" w:rsidRPr="000E6FC6" w:rsidRDefault="001D4E38" w:rsidP="001D4E38">
      <w:pPr>
        <w:pStyle w:val="BF3"/>
      </w:pPr>
      <w:bookmarkStart w:id="134" w:name="_Toc309231759"/>
      <w:bookmarkStart w:id="135" w:name="_Toc382491733"/>
      <w:r w:rsidRPr="00087D1B">
        <w:t>System Mode</w:t>
      </w:r>
      <w:r w:rsidRPr="000E6FC6">
        <w:rPr>
          <w:rFonts w:ascii="Calibri" w:hAnsi="Calibri"/>
          <w:sz w:val="22"/>
        </w:rPr>
        <w:t>:</w:t>
      </w:r>
      <w:bookmarkEnd w:id="134"/>
      <w:bookmarkEnd w:id="135"/>
      <w:r w:rsidR="00797BD1" w:rsidRPr="000E6FC6">
        <w:rPr>
          <w:rFonts w:ascii="Calibri" w:hAnsi="Calibri"/>
          <w:sz w:val="22"/>
        </w:rPr>
        <w:t xml:space="preserve"> </w:t>
      </w:r>
      <w:r w:rsidR="000E6FC6" w:rsidRPr="000E6FC6">
        <w:rPr>
          <w:rFonts w:ascii="Calibri" w:hAnsi="Calibri"/>
          <w:sz w:val="22"/>
        </w:rPr>
        <w:t xml:space="preserve">  </w:t>
      </w:r>
    </w:p>
    <w:p w:rsidR="001D4E38" w:rsidRPr="00087D1B" w:rsidRDefault="008874F0" w:rsidP="00E577A5">
      <w:pPr>
        <w:pStyle w:val="BFNT"/>
        <w:numPr>
          <w:ilvl w:val="0"/>
          <w:numId w:val="19"/>
        </w:numPr>
      </w:pPr>
      <w:bookmarkStart w:id="136" w:name="_Toc382323691"/>
      <w:r w:rsidRPr="000E6FC6">
        <w:t>Offline</w:t>
      </w:r>
      <w:r w:rsidR="00797BD1" w:rsidRPr="000E6FC6">
        <w:t xml:space="preserve"> &amp; online capturing of data</w:t>
      </w:r>
      <w:bookmarkEnd w:id="136"/>
    </w:p>
    <w:p w:rsidR="001D4E38" w:rsidRDefault="001D4E38" w:rsidP="001D4E38">
      <w:pPr>
        <w:pStyle w:val="BF3"/>
      </w:pPr>
      <w:bookmarkStart w:id="137" w:name="_Toc309231760"/>
      <w:bookmarkStart w:id="138" w:name="_Toc382491734"/>
      <w:r w:rsidRPr="00087D1B">
        <w:t>User Class:</w:t>
      </w:r>
      <w:bookmarkEnd w:id="137"/>
      <w:bookmarkEnd w:id="138"/>
    </w:p>
    <w:p w:rsidR="008122AB" w:rsidRPr="00AF1384" w:rsidRDefault="008122AB" w:rsidP="00E577A5">
      <w:pPr>
        <w:pStyle w:val="BFNT"/>
        <w:numPr>
          <w:ilvl w:val="0"/>
          <w:numId w:val="19"/>
        </w:numPr>
      </w:pPr>
      <w:bookmarkStart w:id="139" w:name="_Toc382323693"/>
      <w:r w:rsidRPr="00AF1384">
        <w:t>Mobiles with data in txt file, web reports data</w:t>
      </w:r>
      <w:bookmarkEnd w:id="139"/>
      <w:r w:rsidR="00836C59" w:rsidRPr="00AF1384">
        <w:tab/>
      </w:r>
    </w:p>
    <w:p w:rsidR="001D4E38" w:rsidRDefault="001D4E38" w:rsidP="001D4E38">
      <w:pPr>
        <w:pStyle w:val="BF3"/>
      </w:pPr>
      <w:bookmarkStart w:id="140" w:name="_Toc309231761"/>
      <w:bookmarkStart w:id="141" w:name="_Toc382491735"/>
      <w:r w:rsidRPr="00087D1B">
        <w:t>Objects:</w:t>
      </w:r>
      <w:bookmarkEnd w:id="140"/>
      <w:bookmarkEnd w:id="141"/>
    </w:p>
    <w:p w:rsidR="00681B05" w:rsidRPr="00AF1384" w:rsidRDefault="006F4372" w:rsidP="00E577A5">
      <w:pPr>
        <w:pStyle w:val="BFNT"/>
        <w:numPr>
          <w:ilvl w:val="0"/>
          <w:numId w:val="19"/>
        </w:numPr>
      </w:pPr>
      <w:bookmarkStart w:id="142" w:name="_Toc382323695"/>
      <w:r w:rsidRPr="00AF1384">
        <w:t>Internet, GPS coordinates,</w:t>
      </w:r>
      <w:r w:rsidR="00681B05" w:rsidRPr="00AF1384">
        <w:t xml:space="preserve"> Authentication credentials.</w:t>
      </w:r>
      <w:bookmarkEnd w:id="142"/>
    </w:p>
    <w:p w:rsidR="001D4E38" w:rsidRDefault="001D4E38" w:rsidP="001D4E38">
      <w:pPr>
        <w:pStyle w:val="BF3"/>
      </w:pPr>
      <w:bookmarkStart w:id="143" w:name="_Toc309231762"/>
      <w:bookmarkStart w:id="144" w:name="_Toc382491736"/>
      <w:r w:rsidRPr="00087D1B">
        <w:t>Features:</w:t>
      </w:r>
      <w:bookmarkEnd w:id="143"/>
      <w:bookmarkEnd w:id="144"/>
    </w:p>
    <w:p w:rsidR="005B6052" w:rsidRPr="005B6052" w:rsidRDefault="00832A39" w:rsidP="00E577A5">
      <w:pPr>
        <w:pStyle w:val="BFNT"/>
        <w:numPr>
          <w:ilvl w:val="0"/>
          <w:numId w:val="15"/>
        </w:numPr>
      </w:pPr>
      <w:bookmarkStart w:id="145" w:name="_Toc382323697"/>
      <w:r>
        <w:t>In signals not available locations, mobile application should save data in mobile and send the same from signals available places</w:t>
      </w:r>
      <w:bookmarkEnd w:id="145"/>
    </w:p>
    <w:p w:rsidR="001D4E38" w:rsidRDefault="001D4E38" w:rsidP="001D4E38">
      <w:pPr>
        <w:pStyle w:val="BF3"/>
      </w:pPr>
      <w:bookmarkStart w:id="146" w:name="_Toc309231763"/>
      <w:bookmarkStart w:id="147" w:name="_Toc382491737"/>
      <w:r w:rsidRPr="00087D1B">
        <w:t>Implementation Schedule (Optional):</w:t>
      </w:r>
      <w:bookmarkEnd w:id="146"/>
      <w:bookmarkEnd w:id="147"/>
    </w:p>
    <w:p w:rsidR="005226C4" w:rsidRPr="00DE744F" w:rsidRDefault="005226C4" w:rsidP="00E577A5">
      <w:pPr>
        <w:pStyle w:val="BFNT"/>
        <w:numPr>
          <w:ilvl w:val="0"/>
          <w:numId w:val="19"/>
        </w:numPr>
      </w:pPr>
      <w:bookmarkStart w:id="148" w:name="_Toc382323699"/>
      <w:r w:rsidRPr="00474D12">
        <w:t>Refer to Work Breakdown structure for the project</w:t>
      </w:r>
      <w:r w:rsidRPr="00DE744F">
        <w:t>.</w:t>
      </w:r>
      <w:bookmarkEnd w:id="148"/>
    </w:p>
    <w:p w:rsidR="004A1B58" w:rsidRDefault="004A1B58" w:rsidP="001D4E38">
      <w:pPr>
        <w:pStyle w:val="BFMTH1"/>
      </w:pPr>
      <w:bookmarkStart w:id="149" w:name="_Toc309231764"/>
      <w:bookmarkStart w:id="150" w:name="_Toc382491738"/>
      <w:r>
        <w:t>Risk Assessment:</w:t>
      </w:r>
      <w:bookmarkEnd w:id="150"/>
    </w:p>
    <w:p w:rsidR="008E20EC" w:rsidRPr="00B840A1" w:rsidRDefault="008E20EC" w:rsidP="00E47B9B">
      <w:pPr>
        <w:spacing w:after="0" w:line="240" w:lineRule="auto"/>
        <w:ind w:left="720"/>
        <w:rPr>
          <w:sz w:val="24"/>
          <w:szCs w:val="24"/>
        </w:rPr>
      </w:pPr>
      <w:r w:rsidRPr="00B840A1">
        <w:rPr>
          <w:sz w:val="24"/>
          <w:szCs w:val="24"/>
        </w:rPr>
        <w:t>A risk assessment means the estimation or evaluation of risks. It is an important step in protecting your Project, as well as complying with the law. In many instances, straightforward measures can readily control risks.</w:t>
      </w:r>
    </w:p>
    <w:p w:rsidR="008E20EC" w:rsidRDefault="008E20EC" w:rsidP="008E20EC">
      <w:pPr>
        <w:spacing w:after="0" w:line="240" w:lineRule="auto"/>
        <w:ind w:left="0" w:firstLine="720"/>
        <w:rPr>
          <w:sz w:val="24"/>
          <w:szCs w:val="24"/>
        </w:rPr>
      </w:pPr>
      <w:r w:rsidRPr="00B840A1">
        <w:rPr>
          <w:sz w:val="24"/>
          <w:szCs w:val="24"/>
        </w:rPr>
        <w:t>In our Project the following Risks may occur:</w:t>
      </w:r>
    </w:p>
    <w:p w:rsidR="00981C87" w:rsidRPr="00B840A1" w:rsidRDefault="00981C87" w:rsidP="008E20EC">
      <w:pPr>
        <w:spacing w:after="0" w:line="240" w:lineRule="auto"/>
        <w:ind w:left="0" w:firstLine="720"/>
        <w:rPr>
          <w:sz w:val="24"/>
          <w:szCs w:val="24"/>
        </w:rPr>
      </w:pPr>
    </w:p>
    <w:p w:rsidR="00784394" w:rsidRDefault="00784394" w:rsidP="00E577A5">
      <w:pPr>
        <w:pStyle w:val="BFNT"/>
        <w:numPr>
          <w:ilvl w:val="0"/>
          <w:numId w:val="20"/>
        </w:numPr>
        <w:spacing w:line="240" w:lineRule="auto"/>
      </w:pPr>
      <w:r>
        <w:t>The system as delivered might be hard to maintain.</w:t>
      </w:r>
    </w:p>
    <w:p w:rsidR="00784394" w:rsidRDefault="00784394" w:rsidP="00E577A5">
      <w:pPr>
        <w:pStyle w:val="BFNT"/>
        <w:numPr>
          <w:ilvl w:val="0"/>
          <w:numId w:val="20"/>
        </w:numPr>
        <w:spacing w:line="240" w:lineRule="auto"/>
      </w:pPr>
      <w:r>
        <w:t xml:space="preserve">The stated requirements might not match the customers' desires and </w:t>
      </w:r>
      <w:r w:rsidR="00E47B9B">
        <w:t>probably request which may impact</w:t>
      </w:r>
      <w:r>
        <w:t xml:space="preserve"> the system.</w:t>
      </w:r>
    </w:p>
    <w:p w:rsidR="00784394" w:rsidRDefault="00E47B9B" w:rsidP="00E577A5">
      <w:pPr>
        <w:pStyle w:val="BFNT"/>
        <w:numPr>
          <w:ilvl w:val="0"/>
          <w:numId w:val="20"/>
        </w:numPr>
        <w:spacing w:line="240" w:lineRule="auto"/>
      </w:pPr>
      <w:r>
        <w:t>D</w:t>
      </w:r>
      <w:r w:rsidR="00784394">
        <w:t xml:space="preserve">evelopers may </w:t>
      </w:r>
      <w:r>
        <w:t>ignore</w:t>
      </w:r>
      <w:r w:rsidR="00784394">
        <w:t xml:space="preserve"> common standards and processes</w:t>
      </w:r>
      <w:r>
        <w:t xml:space="preserve"> to follow during development and requires reviews else may lead to rework</w:t>
      </w:r>
      <w:r w:rsidR="00784394">
        <w:t>.</w:t>
      </w:r>
    </w:p>
    <w:p w:rsidR="004A1B58" w:rsidRPr="004A1B58" w:rsidRDefault="004A1B58" w:rsidP="00784394">
      <w:pPr>
        <w:spacing w:line="240" w:lineRule="auto"/>
      </w:pPr>
    </w:p>
    <w:p w:rsidR="001D4E38" w:rsidRDefault="001D4E38" w:rsidP="001D4E38">
      <w:pPr>
        <w:pStyle w:val="BFMTH1"/>
      </w:pPr>
      <w:bookmarkStart w:id="151" w:name="_Toc382491739"/>
      <w:r>
        <w:lastRenderedPageBreak/>
        <w:t>Acceptance</w:t>
      </w:r>
      <w:r w:rsidRPr="0066682D">
        <w:t>:</w:t>
      </w:r>
      <w:bookmarkEnd w:id="149"/>
      <w:bookmarkEnd w:id="151"/>
    </w:p>
    <w:p w:rsidR="003B236C" w:rsidRPr="007357FA" w:rsidRDefault="003B236C" w:rsidP="00E577A5">
      <w:pPr>
        <w:pStyle w:val="BFNT"/>
        <w:numPr>
          <w:ilvl w:val="0"/>
          <w:numId w:val="10"/>
        </w:numPr>
        <w:spacing w:line="240" w:lineRule="auto"/>
      </w:pPr>
      <w:bookmarkStart w:id="152" w:name="_Toc382323702"/>
      <w:r w:rsidRPr="007357FA">
        <w:t>Design, develop prototype and present to respective unit in NABARD for acceptance.</w:t>
      </w:r>
      <w:bookmarkEnd w:id="152"/>
    </w:p>
    <w:p w:rsidR="003B236C" w:rsidRPr="007357FA" w:rsidRDefault="003B236C" w:rsidP="00E577A5">
      <w:pPr>
        <w:pStyle w:val="BFNT"/>
        <w:numPr>
          <w:ilvl w:val="0"/>
          <w:numId w:val="10"/>
        </w:numPr>
        <w:spacing w:line="240" w:lineRule="auto"/>
      </w:pPr>
      <w:bookmarkStart w:id="153" w:name="_Toc382323703"/>
      <w:r w:rsidRPr="007357FA">
        <w:t>Implement the Pilot by arranging the required infrastructure and communication</w:t>
      </w:r>
      <w:bookmarkEnd w:id="153"/>
    </w:p>
    <w:p w:rsidR="003B236C" w:rsidRPr="007357FA" w:rsidRDefault="003B236C" w:rsidP="00E577A5">
      <w:pPr>
        <w:pStyle w:val="BFNT"/>
        <w:numPr>
          <w:ilvl w:val="0"/>
          <w:numId w:val="10"/>
        </w:numPr>
        <w:spacing w:line="240" w:lineRule="auto"/>
      </w:pPr>
      <w:bookmarkStart w:id="154" w:name="_Toc382323704"/>
      <w:r w:rsidRPr="007357FA">
        <w:t>Acceptance of the deliverable shall be made at the department site specified in the Schedule of Requirements at the NABARD discretion.</w:t>
      </w:r>
      <w:bookmarkEnd w:id="154"/>
    </w:p>
    <w:p w:rsidR="001D4E38" w:rsidRPr="00711FA7" w:rsidRDefault="001D4E38" w:rsidP="001D4E38"/>
    <w:p w:rsidR="001D4E38" w:rsidRDefault="001D4E38" w:rsidP="001D4E38">
      <w:pPr>
        <w:pStyle w:val="BFMTH1"/>
      </w:pPr>
      <w:bookmarkStart w:id="155" w:name="_Toc309231765"/>
      <w:bookmarkStart w:id="156" w:name="_Toc382491740"/>
      <w:r>
        <w:t>References</w:t>
      </w:r>
      <w:r w:rsidRPr="0066682D">
        <w:t>:</w:t>
      </w:r>
      <w:bookmarkEnd w:id="155"/>
      <w:bookmarkEnd w:id="156"/>
    </w:p>
    <w:p w:rsidR="00F9392D" w:rsidRPr="00AF1384" w:rsidRDefault="00F9392D" w:rsidP="00E577A5">
      <w:pPr>
        <w:pStyle w:val="BFNT"/>
        <w:numPr>
          <w:ilvl w:val="0"/>
          <w:numId w:val="10"/>
        </w:numPr>
        <w:spacing w:line="240" w:lineRule="auto"/>
      </w:pPr>
      <w:bookmarkStart w:id="157" w:name="_Toc382323706"/>
      <w:r w:rsidRPr="00AF1384">
        <w:t>Approved BRS Document</w:t>
      </w:r>
      <w:bookmarkEnd w:id="157"/>
    </w:p>
    <w:p w:rsidR="00F9392D" w:rsidRPr="00AF1384" w:rsidRDefault="00F9392D" w:rsidP="00E577A5">
      <w:pPr>
        <w:pStyle w:val="BFNT"/>
        <w:numPr>
          <w:ilvl w:val="0"/>
          <w:numId w:val="10"/>
        </w:numPr>
        <w:spacing w:line="240" w:lineRule="auto"/>
      </w:pPr>
      <w:bookmarkStart w:id="158" w:name="_Toc382323707"/>
      <w:r w:rsidRPr="00AF1384">
        <w:t>Base</w:t>
      </w:r>
      <w:ins w:id="159" w:author="Project Manager" w:date="2013-07-30T17:41:00Z">
        <w:r w:rsidRPr="00AF1384">
          <w:t xml:space="preserve"> </w:t>
        </w:r>
      </w:ins>
      <w:r w:rsidRPr="00AF1384">
        <w:t>lined IP</w:t>
      </w:r>
      <w:r w:rsidR="007B2607" w:rsidRPr="00AF1384">
        <w:t>M</w:t>
      </w:r>
      <w:r w:rsidRPr="00AF1384">
        <w:t>P document</w:t>
      </w:r>
      <w:bookmarkEnd w:id="158"/>
    </w:p>
    <w:p w:rsidR="001D4E38" w:rsidRPr="00AF1384" w:rsidRDefault="00E47B9B" w:rsidP="00E577A5">
      <w:pPr>
        <w:pStyle w:val="BFNT"/>
        <w:numPr>
          <w:ilvl w:val="0"/>
          <w:numId w:val="10"/>
        </w:numPr>
        <w:spacing w:line="240" w:lineRule="auto"/>
      </w:pPr>
      <w:r>
        <w:t>W</w:t>
      </w:r>
      <w:r w:rsidR="007B2607" w:rsidRPr="00AF1384">
        <w:t>ork order</w:t>
      </w:r>
    </w:p>
    <w:sectPr w:rsidR="001D4E38" w:rsidRPr="00AF1384" w:rsidSect="00F51C87">
      <w:headerReference w:type="default" r:id="rId11"/>
      <w:footerReference w:type="default" r:id="rId12"/>
      <w:footerReference w:type="first" r:id="rId13"/>
      <w:pgSz w:w="12240" w:h="15840"/>
      <w:pgMar w:top="1440" w:right="1440" w:bottom="1440" w:left="1440" w:header="720" w:footer="720" w:gutter="0"/>
      <w:pgNumType w:chapStyle="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3B83" w:rsidRDefault="004C3B83" w:rsidP="001900BC">
      <w:pPr>
        <w:spacing w:after="0" w:line="240" w:lineRule="auto"/>
      </w:pPr>
      <w:r>
        <w:separator/>
      </w:r>
    </w:p>
  </w:endnote>
  <w:endnote w:type="continuationSeparator" w:id="1">
    <w:p w:rsidR="004C3B83" w:rsidRDefault="004C3B83" w:rsidP="001900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B9B" w:rsidRDefault="00E47B9B">
    <w:pPr>
      <w:pStyle w:val="Footer"/>
      <w:jc w:val="right"/>
    </w:pPr>
    <w:r>
      <w:rPr>
        <w:noProof/>
      </w:rPr>
      <w:pict>
        <v:shapetype id="_x0000_t202" coordsize="21600,21600" o:spt="202" path="m,l,21600r21600,l21600,xe">
          <v:stroke joinstyle="miter"/>
          <v:path gradientshapeok="t" o:connecttype="rect"/>
        </v:shapetype>
        <v:shape id="_x0000_s19463" type="#_x0000_t202" style="position:absolute;left:0;text-align:left;margin-left:-49.75pt;margin-top:15.1pt;width:291.05pt;height:21.45pt;z-index:251657216" fillcolor="#4f81bd" strokecolor="#f2f2f2" strokeweight="3pt">
          <v:shadow on="t" type="perspective" color="#243f60" opacity=".5" offset="1pt" offset2="-1pt"/>
          <v:textbox style="mso-next-textbox:#_x0000_s19463">
            <w:txbxContent>
              <w:p w:rsidR="00E47B9B" w:rsidRPr="00584535" w:rsidRDefault="00E47B9B" w:rsidP="004E6C98">
                <w:pPr>
                  <w:ind w:left="0"/>
                  <w:rPr>
                    <w:rFonts w:ascii="Garamond" w:hAnsi="Garamond"/>
                    <w:color w:val="FFFFFF"/>
                  </w:rPr>
                </w:pPr>
                <w:r w:rsidRPr="009C5C3F">
                  <w:rPr>
                    <w:rFonts w:ascii="Garamond" w:hAnsi="Garamond"/>
                    <w:color w:val="FFFFFF"/>
                  </w:rPr>
                  <w:t>ENG-TPL-03-Software Requirement Specification</w:t>
                </w:r>
                <w:r>
                  <w:rPr>
                    <w:rFonts w:ascii="Garamond" w:hAnsi="Garamond"/>
                    <w:color w:val="FFFFFF"/>
                  </w:rPr>
                  <w:t xml:space="preserve"> V1.1</w:t>
                </w:r>
              </w:p>
              <w:p w:rsidR="00E47B9B" w:rsidRPr="00172806" w:rsidRDefault="00E47B9B" w:rsidP="001F4DDD">
                <w:pPr>
                  <w:ind w:left="0"/>
                  <w:rPr>
                    <w:rFonts w:ascii="Garamond" w:hAnsi="Garamond"/>
                    <w:color w:val="FFFFFF"/>
                  </w:rPr>
                </w:pPr>
              </w:p>
            </w:txbxContent>
          </v:textbox>
        </v:shape>
      </w:pict>
    </w:r>
    <w:r>
      <w:rPr>
        <w:noProof/>
      </w:rPr>
      <w:pict>
        <v:rect id="_x0000_s19461" style="position:absolute;left:0;text-align:left;margin-left:16.05pt;margin-top:742.5pt;width:579.65pt;height:27.35pt;z-index:251655168;mso-width-percent:950;mso-position-horizontal-relative:page;mso-position-vertical-relative:page;mso-width-percent:950" o:allowincell="f" filled="f" strokecolor="white">
          <w10:wrap anchorx="page" anchory="page"/>
        </v:rect>
      </w:pict>
    </w:r>
    <w:r>
      <w:rPr>
        <w:noProof/>
      </w:rPr>
      <w:pict>
        <v:rect id="_x0000_s19460" style="position:absolute;left:0;text-align:left;margin-left:478.4pt;margin-top:744pt;width:97.4pt;height:21.6pt;z-index:251654144;mso-position-horizontal-relative:page;mso-position-vertical-relative:page" o:allowincell="f" fillcolor="#4f81bd" strokecolor="#f2f2f2" strokeweight="3pt">
          <v:shadow on="t" type="perspective" color="#243f60" opacity=".5" offset="1pt" offset2="-1pt"/>
          <v:textbox style="mso-next-textbox:#_x0000_s19460">
            <w:txbxContent>
              <w:p w:rsidR="00E47B9B" w:rsidRPr="00172806" w:rsidRDefault="00E47B9B" w:rsidP="001F4DDD">
                <w:pPr>
                  <w:pStyle w:val="Footer"/>
                  <w:rPr>
                    <w:rFonts w:ascii="Garamond" w:hAnsi="Garamond"/>
                    <w:color w:val="FFFFFF"/>
                  </w:rPr>
                </w:pPr>
                <w:r w:rsidRPr="00172806">
                  <w:rPr>
                    <w:rFonts w:ascii="Garamond" w:hAnsi="Garamond"/>
                    <w:color w:val="FFFFFF"/>
                    <w:sz w:val="20"/>
                  </w:rPr>
                  <w:t xml:space="preserve">Page </w:t>
                </w:r>
                <w:r w:rsidRPr="00172806">
                  <w:rPr>
                    <w:rFonts w:ascii="Garamond" w:hAnsi="Garamond"/>
                    <w:color w:val="FFFFFF"/>
                  </w:rPr>
                  <w:t xml:space="preserve">| </w:t>
                </w:r>
                <w:r w:rsidRPr="00172806">
                  <w:rPr>
                    <w:rFonts w:ascii="Garamond" w:hAnsi="Garamond"/>
                    <w:color w:val="FFFFFF"/>
                  </w:rPr>
                  <w:fldChar w:fldCharType="begin"/>
                </w:r>
                <w:r w:rsidRPr="00172806">
                  <w:rPr>
                    <w:rFonts w:ascii="Garamond" w:hAnsi="Garamond"/>
                    <w:color w:val="FFFFFF"/>
                  </w:rPr>
                  <w:instrText xml:space="preserve"> PAGE   \* MERGEFORMAT </w:instrText>
                </w:r>
                <w:r w:rsidRPr="00172806">
                  <w:rPr>
                    <w:rFonts w:ascii="Garamond" w:hAnsi="Garamond"/>
                    <w:color w:val="FFFFFF"/>
                  </w:rPr>
                  <w:fldChar w:fldCharType="separate"/>
                </w:r>
                <w:r w:rsidR="00B77DE2">
                  <w:rPr>
                    <w:rFonts w:ascii="Garamond" w:hAnsi="Garamond"/>
                    <w:noProof/>
                    <w:color w:val="FFFFFF"/>
                  </w:rPr>
                  <w:t>2</w:t>
                </w:r>
                <w:r w:rsidRPr="00172806">
                  <w:rPr>
                    <w:rFonts w:ascii="Garamond" w:hAnsi="Garamond"/>
                    <w:color w:val="FFFFFF"/>
                  </w:rPr>
                  <w:fldChar w:fldCharType="end"/>
                </w:r>
              </w:p>
            </w:txbxContent>
          </v:textbox>
          <w10:wrap anchorx="page" anchory="page"/>
        </v:rect>
      </w:pict>
    </w:r>
  </w:p>
  <w:p w:rsidR="00E47B9B" w:rsidRDefault="00E47B9B">
    <w:pPr>
      <w:pStyle w:val="Footer"/>
    </w:pPr>
    <w:r>
      <w:rPr>
        <w:noProof/>
      </w:rPr>
      <w:pict>
        <v:shape id="_x0000_s19462" type="#_x0000_t202" style="position:absolute;left:0;text-align:left;margin-left:245.95pt;margin-top:1.7pt;width:155.4pt;height:21.45pt;z-index:251656192" fillcolor="#4f81bd" strokecolor="#f2f2f2" strokeweight="3pt">
          <v:shadow on="t" type="perspective" color="#243f60" opacity=".5" offset="1pt" offset2="-1pt"/>
          <v:textbox style="mso-next-textbox:#_x0000_s19462">
            <w:txbxContent>
              <w:p w:rsidR="00E47B9B" w:rsidRPr="00172806" w:rsidRDefault="00E47B9B" w:rsidP="001F4DDD">
                <w:pPr>
                  <w:ind w:left="0"/>
                  <w:jc w:val="center"/>
                  <w:rPr>
                    <w:rFonts w:ascii="Garamond" w:hAnsi="Garamond"/>
                    <w:color w:val="FFFFFF"/>
                    <w:sz w:val="20"/>
                  </w:rPr>
                </w:pPr>
                <w:r w:rsidRPr="00172806">
                  <w:rPr>
                    <w:rFonts w:ascii="Garamond" w:hAnsi="Garamond"/>
                    <w:color w:val="FFFFFF"/>
                    <w:sz w:val="20"/>
                  </w:rPr>
                  <w:t>Confidential</w:t>
                </w:r>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B9B" w:rsidRDefault="00E47B9B" w:rsidP="00353900">
    <w:pPr>
      <w:pStyle w:val="Footer"/>
      <w:jc w:val="right"/>
    </w:pPr>
    <w:r>
      <w:rPr>
        <w:noProof/>
      </w:rPr>
      <w:pict>
        <v:rect id="_x0000_s19466" style="position:absolute;left:0;text-align:left;margin-left:16.4pt;margin-top:13.45pt;width:580pt;height:27.35pt;z-index:251659264;mso-width-percent:950;mso-position-horizontal-relative:page;mso-position-vertical-relative:page;mso-width-percent:950" o:allowincell="f" filled="f" strokecolor="white">
          <w10:wrap anchorx="page" anchory="page"/>
        </v:rect>
      </w:pict>
    </w:r>
  </w:p>
  <w:p w:rsidR="00E47B9B" w:rsidRDefault="00E47B9B" w:rsidP="00353900">
    <w:pPr>
      <w:pStyle w:val="Footer"/>
    </w:pPr>
  </w:p>
  <w:p w:rsidR="00E47B9B" w:rsidRPr="00353900" w:rsidRDefault="00E47B9B" w:rsidP="00353900">
    <w:pPr>
      <w:pStyle w:val="Footer"/>
    </w:pPr>
    <w:r>
      <w:rPr>
        <w:noProof/>
      </w:rPr>
      <w:pict>
        <v:shapetype id="_x0000_t202" coordsize="21600,21600" o:spt="202" path="m,l,21600r21600,l21600,xe">
          <v:stroke joinstyle="miter"/>
          <v:path gradientshapeok="t" o:connecttype="rect"/>
        </v:shapetype>
        <v:shape id="_x0000_s19468" type="#_x0000_t202" style="position:absolute;left:0;text-align:left;margin-left:-49.75pt;margin-top:1.55pt;width:291.05pt;height:21.45pt;z-index:251661312" fillcolor="#4f81bd" strokecolor="#f2f2f2" strokeweight="3pt">
          <v:shadow on="t" type="perspective" color="#243f60" opacity=".5" offset="1pt" offset2="-1pt"/>
          <v:textbox style="mso-next-textbox:#_x0000_s19468">
            <w:txbxContent>
              <w:p w:rsidR="00E47B9B" w:rsidRPr="00584535" w:rsidRDefault="00E47B9B" w:rsidP="00337D5E">
                <w:pPr>
                  <w:ind w:left="0"/>
                  <w:rPr>
                    <w:rFonts w:ascii="Garamond" w:hAnsi="Garamond"/>
                    <w:color w:val="FFFFFF"/>
                  </w:rPr>
                </w:pPr>
                <w:r w:rsidRPr="00584535">
                  <w:rPr>
                    <w:rFonts w:ascii="Garamond" w:hAnsi="Garamond"/>
                    <w:color w:val="FFFFFF"/>
                    <w:sz w:val="20"/>
                  </w:rPr>
                  <w:t>Bluefrog Mobile Technologies</w:t>
                </w:r>
              </w:p>
              <w:p w:rsidR="00E47B9B" w:rsidRPr="00172806" w:rsidRDefault="00E47B9B" w:rsidP="00353900">
                <w:pPr>
                  <w:ind w:left="0"/>
                  <w:rPr>
                    <w:rFonts w:ascii="Garamond" w:hAnsi="Garamond"/>
                    <w:color w:val="FFFFFF"/>
                  </w:rPr>
                </w:pPr>
              </w:p>
            </w:txbxContent>
          </v:textbox>
        </v:shape>
      </w:pict>
    </w:r>
    <w:r>
      <w:rPr>
        <w:noProof/>
      </w:rPr>
      <w:pict>
        <v:shape id="_x0000_s19467" type="#_x0000_t202" style="position:absolute;left:0;text-align:left;margin-left:245.95pt;margin-top:1.4pt;width:155.4pt;height:21.45pt;z-index:251660288" fillcolor="#4f81bd" strokecolor="#f2f2f2" strokeweight="3pt">
          <v:shadow on="t" type="perspective" color="#243f60" opacity=".5" offset="1pt" offset2="-1pt"/>
          <v:textbox style="mso-next-textbox:#_x0000_s19467">
            <w:txbxContent>
              <w:p w:rsidR="00E47B9B" w:rsidRPr="00172806" w:rsidRDefault="00E47B9B" w:rsidP="00353900">
                <w:pPr>
                  <w:ind w:left="0"/>
                  <w:jc w:val="center"/>
                  <w:rPr>
                    <w:rFonts w:ascii="Garamond" w:hAnsi="Garamond"/>
                    <w:color w:val="FFFFFF"/>
                    <w:sz w:val="20"/>
                  </w:rPr>
                </w:pPr>
                <w:r w:rsidRPr="00172806">
                  <w:rPr>
                    <w:rFonts w:ascii="Garamond" w:hAnsi="Garamond"/>
                    <w:color w:val="FFFFFF"/>
                    <w:sz w:val="20"/>
                  </w:rPr>
                  <w:t>Confidential</w:t>
                </w:r>
              </w:p>
            </w:txbxContent>
          </v:textbox>
        </v:shape>
      </w:pict>
    </w:r>
    <w:r>
      <w:rPr>
        <w:noProof/>
      </w:rPr>
      <w:pict>
        <v:rect id="_x0000_s19465" style="position:absolute;left:0;text-align:left;margin-left:477.7pt;margin-top:743.45pt;width:97.4pt;height:21.6pt;z-index:251658240;mso-position-horizontal-relative:page;mso-position-vertical-relative:page" o:allowincell="f" fillcolor="#4f81bd" strokecolor="#f2f2f2" strokeweight="3pt">
          <v:shadow on="t" type="perspective" color="#243f60" opacity=".5" offset="1pt" offset2="-1pt"/>
          <v:textbox style="mso-next-textbox:#_x0000_s19465">
            <w:txbxContent>
              <w:p w:rsidR="00E47B9B" w:rsidRPr="00172806" w:rsidRDefault="00E47B9B" w:rsidP="00353900">
                <w:pPr>
                  <w:pStyle w:val="Footer"/>
                  <w:rPr>
                    <w:rFonts w:ascii="Garamond" w:hAnsi="Garamond"/>
                    <w:color w:val="FFFFFF"/>
                  </w:rPr>
                </w:pPr>
                <w:r w:rsidRPr="00172806">
                  <w:rPr>
                    <w:rFonts w:ascii="Garamond" w:hAnsi="Garamond"/>
                    <w:color w:val="FFFFFF"/>
                    <w:sz w:val="20"/>
                  </w:rPr>
                  <w:t xml:space="preserve">Page </w:t>
                </w:r>
                <w:r w:rsidRPr="00172806">
                  <w:rPr>
                    <w:rFonts w:ascii="Garamond" w:hAnsi="Garamond"/>
                    <w:color w:val="FFFFFF"/>
                  </w:rPr>
                  <w:t xml:space="preserve">| </w:t>
                </w:r>
                <w:r w:rsidRPr="00172806">
                  <w:rPr>
                    <w:rFonts w:ascii="Garamond" w:hAnsi="Garamond"/>
                    <w:color w:val="FFFFFF"/>
                  </w:rPr>
                  <w:fldChar w:fldCharType="begin"/>
                </w:r>
                <w:r w:rsidRPr="00172806">
                  <w:rPr>
                    <w:rFonts w:ascii="Garamond" w:hAnsi="Garamond"/>
                    <w:color w:val="FFFFFF"/>
                  </w:rPr>
                  <w:instrText xml:space="preserve"> PAGE   \* MERGEFORMAT </w:instrText>
                </w:r>
                <w:r w:rsidRPr="00172806">
                  <w:rPr>
                    <w:rFonts w:ascii="Garamond" w:hAnsi="Garamond"/>
                    <w:color w:val="FFFFFF"/>
                  </w:rPr>
                  <w:fldChar w:fldCharType="separate"/>
                </w:r>
                <w:r w:rsidR="00B77DE2">
                  <w:rPr>
                    <w:rFonts w:ascii="Garamond" w:hAnsi="Garamond"/>
                    <w:noProof/>
                    <w:color w:val="FFFFFF"/>
                  </w:rPr>
                  <w:t>1</w:t>
                </w:r>
                <w:r w:rsidRPr="00172806">
                  <w:rPr>
                    <w:rFonts w:ascii="Garamond" w:hAnsi="Garamond"/>
                    <w:color w:val="FFFFFF"/>
                  </w:rPr>
                  <w:fldChar w:fldCharType="end"/>
                </w:r>
              </w:p>
            </w:txbxContent>
          </v:textbox>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3B83" w:rsidRDefault="004C3B83" w:rsidP="001900BC">
      <w:pPr>
        <w:spacing w:after="0" w:line="240" w:lineRule="auto"/>
      </w:pPr>
      <w:r>
        <w:separator/>
      </w:r>
    </w:p>
  </w:footnote>
  <w:footnote w:type="continuationSeparator" w:id="1">
    <w:p w:rsidR="004C3B83" w:rsidRDefault="004C3B83" w:rsidP="001900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132" w:type="dxa"/>
      <w:jc w:val="center"/>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96"/>
      <w:gridCol w:w="5509"/>
      <w:gridCol w:w="2389"/>
      <w:gridCol w:w="1638"/>
    </w:tblGrid>
    <w:tr w:rsidR="00E47B9B" w:rsidRPr="00172806" w:rsidTr="00172806">
      <w:trPr>
        <w:trHeight w:val="432"/>
        <w:jc w:val="center"/>
      </w:trPr>
      <w:tc>
        <w:tcPr>
          <w:tcW w:w="734" w:type="dxa"/>
          <w:vAlign w:val="center"/>
        </w:tcPr>
        <w:p w:rsidR="00E47B9B" w:rsidRDefault="00E47B9B" w:rsidP="00172806">
          <w:pPr>
            <w:pStyle w:val="Header"/>
            <w:ind w:left="0"/>
            <w:jc w:val="center"/>
            <w:rPr>
              <w:noProof/>
            </w:rPr>
          </w:pPr>
          <w:r>
            <w:rPr>
              <w:noProof/>
            </w:rPr>
            <w:drawing>
              <wp:inline distT="0" distB="0" distL="0" distR="0">
                <wp:extent cx="847725" cy="6381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47725" cy="638175"/>
                        </a:xfrm>
                        <a:prstGeom prst="rect">
                          <a:avLst/>
                        </a:prstGeom>
                        <a:noFill/>
                        <a:ln w="9525">
                          <a:noFill/>
                          <a:miter lim="800000"/>
                          <a:headEnd/>
                          <a:tailEnd/>
                        </a:ln>
                      </pic:spPr>
                    </pic:pic>
                  </a:graphicData>
                </a:graphic>
              </wp:inline>
            </w:drawing>
          </w:r>
        </w:p>
        <w:p w:rsidR="00E47B9B" w:rsidRPr="00172806" w:rsidRDefault="00E47B9B" w:rsidP="00172806">
          <w:pPr>
            <w:pStyle w:val="Header"/>
            <w:ind w:left="0"/>
            <w:jc w:val="center"/>
          </w:pPr>
        </w:p>
      </w:tc>
      <w:tc>
        <w:tcPr>
          <w:tcW w:w="6106" w:type="dxa"/>
          <w:vAlign w:val="center"/>
        </w:tcPr>
        <w:p w:rsidR="00E47B9B" w:rsidRPr="00172806" w:rsidRDefault="00E47B9B" w:rsidP="00172806">
          <w:pPr>
            <w:pStyle w:val="Header"/>
            <w:ind w:left="0"/>
            <w:jc w:val="center"/>
          </w:pPr>
          <w:r w:rsidRPr="00172806">
            <w:rPr>
              <w:rFonts w:ascii="Garamond" w:hAnsi="Garamond"/>
              <w:b/>
              <w:sz w:val="32"/>
            </w:rPr>
            <w:t>Software Requirement Specifications</w:t>
          </w:r>
        </w:p>
      </w:tc>
      <w:tc>
        <w:tcPr>
          <w:tcW w:w="2610" w:type="dxa"/>
          <w:vAlign w:val="center"/>
        </w:tcPr>
        <w:p w:rsidR="00E47B9B" w:rsidRPr="00172806" w:rsidRDefault="00E47B9B" w:rsidP="00172806">
          <w:pPr>
            <w:pStyle w:val="Header"/>
            <w:ind w:left="0"/>
            <w:jc w:val="center"/>
            <w:rPr>
              <w:rFonts w:ascii="Garamond" w:hAnsi="Garamond"/>
            </w:rPr>
          </w:pPr>
          <w:r w:rsidRPr="00172806">
            <w:rPr>
              <w:rFonts w:ascii="Garamond" w:hAnsi="Garamond"/>
              <w:b/>
              <w:sz w:val="28"/>
              <w:lang w:val="en-IN"/>
            </w:rPr>
            <w:t>Version 1.1</w:t>
          </w:r>
        </w:p>
      </w:tc>
      <w:tc>
        <w:tcPr>
          <w:tcW w:w="1682" w:type="dxa"/>
          <w:vAlign w:val="center"/>
        </w:tcPr>
        <w:p w:rsidR="00E47B9B" w:rsidRPr="00172806" w:rsidRDefault="00E47B9B" w:rsidP="00172806">
          <w:pPr>
            <w:pStyle w:val="Header"/>
            <w:ind w:left="0"/>
            <w:jc w:val="center"/>
          </w:pPr>
          <w:r>
            <w:rPr>
              <w:noProof/>
            </w:rPr>
            <w:drawing>
              <wp:inline distT="0" distB="0" distL="0" distR="0">
                <wp:extent cx="714375" cy="742950"/>
                <wp:effectExtent l="19050" t="0" r="9525" b="0"/>
                <wp:docPr id="5" name="Picture 1" descr="http://t0.gstatic.com/images?q=tbn:ANd9GcTykRl7ib_Y8eRvVuBMzhQfmuwms0CBPi1Ll_YTK7GNXQbR4mhM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TykRl7ib_Y8eRvVuBMzhQfmuwms0CBPi1Ll_YTK7GNXQbR4mhM5w"/>
                        <pic:cNvPicPr>
                          <a:picLocks noChangeAspect="1" noChangeArrowheads="1"/>
                        </pic:cNvPicPr>
                      </pic:nvPicPr>
                      <pic:blipFill>
                        <a:blip r:embed="rId2"/>
                        <a:srcRect l="19698" r="23485" b="21211"/>
                        <a:stretch>
                          <a:fillRect/>
                        </a:stretch>
                      </pic:blipFill>
                      <pic:spPr bwMode="auto">
                        <a:xfrm>
                          <a:off x="0" y="0"/>
                          <a:ext cx="714375" cy="742950"/>
                        </a:xfrm>
                        <a:prstGeom prst="rect">
                          <a:avLst/>
                        </a:prstGeom>
                        <a:noFill/>
                        <a:ln w="9525">
                          <a:noFill/>
                          <a:miter lim="800000"/>
                          <a:headEnd/>
                          <a:tailEnd/>
                        </a:ln>
                      </pic:spPr>
                    </pic:pic>
                  </a:graphicData>
                </a:graphic>
              </wp:inline>
            </w:drawing>
          </w:r>
        </w:p>
      </w:tc>
    </w:tr>
  </w:tbl>
  <w:p w:rsidR="00E47B9B" w:rsidRPr="000807F1" w:rsidRDefault="00E47B9B" w:rsidP="000807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02D1"/>
    <w:multiLevelType w:val="hybridMultilevel"/>
    <w:tmpl w:val="55028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686DFF"/>
    <w:multiLevelType w:val="hybridMultilevel"/>
    <w:tmpl w:val="485C4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FA5E4C"/>
    <w:multiLevelType w:val="hybridMultilevel"/>
    <w:tmpl w:val="86A4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9F1009"/>
    <w:multiLevelType w:val="hybridMultilevel"/>
    <w:tmpl w:val="A238E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242D4"/>
    <w:multiLevelType w:val="multilevel"/>
    <w:tmpl w:val="74929296"/>
    <w:lvl w:ilvl="0">
      <w:start w:val="1"/>
      <w:numFmt w:val="bullet"/>
      <w:lvlText w:val=""/>
      <w:lvlJc w:val="left"/>
      <w:pPr>
        <w:ind w:left="1512" w:hanging="360"/>
      </w:pPr>
      <w:rPr>
        <w:rFonts w:ascii="Symbol" w:hAnsi="Symbol" w:cs="Symbol" w:hint="default"/>
        <w:color w:val="auto"/>
      </w:rPr>
    </w:lvl>
    <w:lvl w:ilvl="1">
      <w:start w:val="1"/>
      <w:numFmt w:val="bullet"/>
      <w:lvlText w:val=""/>
      <w:lvlJc w:val="left"/>
      <w:pPr>
        <w:ind w:left="2232" w:hanging="360"/>
      </w:pPr>
      <w:rPr>
        <w:rFonts w:ascii="Symbol" w:hAnsi="Symbol" w:hint="default"/>
        <w:color w:val="auto"/>
        <w:sz w:val="20"/>
        <w:szCs w:val="20"/>
      </w:rPr>
    </w:lvl>
    <w:lvl w:ilvl="2">
      <w:start w:val="1"/>
      <w:numFmt w:val="bullet"/>
      <w:lvlText w:val=""/>
      <w:lvlJc w:val="left"/>
      <w:pPr>
        <w:ind w:left="2592" w:hanging="360"/>
      </w:pPr>
      <w:rPr>
        <w:rFonts w:ascii="Wingdings" w:hAnsi="Wingdings" w:cs="Wingdings" w:hint="default"/>
        <w:color w:val="auto"/>
      </w:rPr>
    </w:lvl>
    <w:lvl w:ilvl="3">
      <w:start w:val="1"/>
      <w:numFmt w:val="bullet"/>
      <w:lvlText w:val=""/>
      <w:lvlJc w:val="left"/>
      <w:pPr>
        <w:ind w:left="3672" w:hanging="360"/>
      </w:pPr>
      <w:rPr>
        <w:rFonts w:ascii="Symbol" w:hAnsi="Symbol" w:cs="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cs="Wingdings" w:hint="default"/>
      </w:rPr>
    </w:lvl>
    <w:lvl w:ilvl="6">
      <w:start w:val="1"/>
      <w:numFmt w:val="bullet"/>
      <w:lvlText w:val=""/>
      <w:lvlJc w:val="left"/>
      <w:pPr>
        <w:ind w:left="5832" w:hanging="360"/>
      </w:pPr>
      <w:rPr>
        <w:rFonts w:ascii="Symbol" w:hAnsi="Symbol" w:cs="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cs="Wingdings" w:hint="default"/>
      </w:rPr>
    </w:lvl>
  </w:abstractNum>
  <w:abstractNum w:abstractNumId="5">
    <w:nsid w:val="0ABC0FC5"/>
    <w:multiLevelType w:val="multilevel"/>
    <w:tmpl w:val="61EC242C"/>
    <w:lvl w:ilvl="0">
      <w:start w:val="1"/>
      <w:numFmt w:val="decimal"/>
      <w:pStyle w:val="NumberedHeadingStyleA1"/>
      <w:lvlText w:val="%1"/>
      <w:lvlJc w:val="left"/>
      <w:pPr>
        <w:tabs>
          <w:tab w:val="num" w:pos="360"/>
        </w:tabs>
        <w:ind w:left="360" w:hanging="360"/>
      </w:pPr>
      <w:rPr>
        <w:rFonts w:hint="default"/>
      </w:rPr>
    </w:lvl>
    <w:lvl w:ilvl="1">
      <w:start w:val="1"/>
      <w:numFmt w:val="decimal"/>
      <w:pStyle w:val="NumberedHeadingStyleA2"/>
      <w:lvlText w:val="%1.%2"/>
      <w:lvlJc w:val="left"/>
      <w:pPr>
        <w:tabs>
          <w:tab w:val="num" w:pos="720"/>
        </w:tabs>
        <w:ind w:left="720" w:hanging="720"/>
      </w:pPr>
      <w:rPr>
        <w:rFonts w:hint="default"/>
      </w:rPr>
    </w:lvl>
    <w:lvl w:ilvl="2">
      <w:start w:val="1"/>
      <w:numFmt w:val="decimal"/>
      <w:pStyle w:val="NumberedHeadingStyleA3"/>
      <w:lvlText w:val="%1.%2.%3"/>
      <w:lvlJc w:val="left"/>
      <w:pPr>
        <w:tabs>
          <w:tab w:val="num" w:pos="720"/>
        </w:tabs>
        <w:ind w:left="720" w:hanging="720"/>
      </w:pPr>
      <w:rPr>
        <w:rFonts w:hint="default"/>
      </w:rPr>
    </w:lvl>
    <w:lvl w:ilvl="3">
      <w:start w:val="1"/>
      <w:numFmt w:val="decimal"/>
      <w:pStyle w:val="NumberedHeadingStyleA4"/>
      <w:lvlText w:val="%1.%2.%3.%4"/>
      <w:lvlJc w:val="left"/>
      <w:pPr>
        <w:tabs>
          <w:tab w:val="num" w:pos="1080"/>
        </w:tabs>
        <w:ind w:left="1080" w:hanging="1080"/>
      </w:pPr>
      <w:rPr>
        <w:rFonts w:hint="default"/>
      </w:rPr>
    </w:lvl>
    <w:lvl w:ilvl="4">
      <w:start w:val="1"/>
      <w:numFmt w:val="decimal"/>
      <w:pStyle w:val="NumberedHeadingStyleA5"/>
      <w:lvlText w:val="%1.%2.%3.%4.%5"/>
      <w:lvlJc w:val="left"/>
      <w:pPr>
        <w:tabs>
          <w:tab w:val="num" w:pos="1080"/>
        </w:tabs>
        <w:ind w:left="1080" w:hanging="1080"/>
      </w:pPr>
      <w:rPr>
        <w:rFonts w:hint="default"/>
      </w:rPr>
    </w:lvl>
    <w:lvl w:ilvl="5">
      <w:start w:val="1"/>
      <w:numFmt w:val="decimal"/>
      <w:pStyle w:val="NumberedHeadingStyleA6"/>
      <w:lvlText w:val="%1.%2.%3.%4.%5.%6"/>
      <w:lvlJc w:val="left"/>
      <w:pPr>
        <w:tabs>
          <w:tab w:val="num" w:pos="1440"/>
        </w:tabs>
        <w:ind w:left="1440" w:hanging="1440"/>
      </w:pPr>
      <w:rPr>
        <w:rFonts w:hint="default"/>
      </w:rPr>
    </w:lvl>
    <w:lvl w:ilvl="6">
      <w:start w:val="1"/>
      <w:numFmt w:val="decimal"/>
      <w:pStyle w:val="NumberedHeadingStyleA7"/>
      <w:lvlText w:val="%1.%2.%3.%4.%5.%6.%7"/>
      <w:lvlJc w:val="left"/>
      <w:pPr>
        <w:tabs>
          <w:tab w:val="num" w:pos="1440"/>
        </w:tabs>
        <w:ind w:left="1440" w:hanging="1440"/>
      </w:pPr>
      <w:rPr>
        <w:rFonts w:hint="default"/>
      </w:rPr>
    </w:lvl>
    <w:lvl w:ilvl="7">
      <w:start w:val="1"/>
      <w:numFmt w:val="decimal"/>
      <w:pStyle w:val="NumberedHeadingStyleA8"/>
      <w:lvlText w:val="%1.%2.%3.%4.%5.%6.%7.%8"/>
      <w:lvlJc w:val="left"/>
      <w:pPr>
        <w:tabs>
          <w:tab w:val="num" w:pos="1800"/>
        </w:tabs>
        <w:ind w:left="1800" w:hanging="1800"/>
      </w:pPr>
      <w:rPr>
        <w:rFonts w:hint="default"/>
      </w:rPr>
    </w:lvl>
    <w:lvl w:ilvl="8">
      <w:start w:val="1"/>
      <w:numFmt w:val="decimal"/>
      <w:pStyle w:val="NumberedHeadingStyleA9"/>
      <w:lvlText w:val="%1.%2.%3.%4.%5.%6.%7.%8.%9"/>
      <w:lvlJc w:val="left"/>
      <w:pPr>
        <w:tabs>
          <w:tab w:val="num" w:pos="1800"/>
        </w:tabs>
        <w:ind w:left="1800" w:hanging="1800"/>
      </w:pPr>
      <w:rPr>
        <w:rFonts w:hint="default"/>
      </w:rPr>
    </w:lvl>
  </w:abstractNum>
  <w:abstractNum w:abstractNumId="6">
    <w:nsid w:val="10541DA3"/>
    <w:multiLevelType w:val="multilevel"/>
    <w:tmpl w:val="74929296"/>
    <w:lvl w:ilvl="0">
      <w:start w:val="1"/>
      <w:numFmt w:val="bullet"/>
      <w:lvlText w:val=""/>
      <w:lvlJc w:val="left"/>
      <w:pPr>
        <w:ind w:left="1512" w:hanging="360"/>
      </w:pPr>
      <w:rPr>
        <w:rFonts w:ascii="Symbol" w:hAnsi="Symbol" w:cs="Symbol" w:hint="default"/>
        <w:color w:val="auto"/>
      </w:rPr>
    </w:lvl>
    <w:lvl w:ilvl="1">
      <w:start w:val="1"/>
      <w:numFmt w:val="bullet"/>
      <w:lvlText w:val=""/>
      <w:lvlJc w:val="left"/>
      <w:pPr>
        <w:ind w:left="2232" w:hanging="360"/>
      </w:pPr>
      <w:rPr>
        <w:rFonts w:ascii="Symbol" w:hAnsi="Symbol" w:hint="default"/>
        <w:color w:val="auto"/>
        <w:sz w:val="20"/>
        <w:szCs w:val="20"/>
      </w:rPr>
    </w:lvl>
    <w:lvl w:ilvl="2">
      <w:start w:val="1"/>
      <w:numFmt w:val="bullet"/>
      <w:lvlText w:val=""/>
      <w:lvlJc w:val="left"/>
      <w:pPr>
        <w:ind w:left="2592" w:hanging="360"/>
      </w:pPr>
      <w:rPr>
        <w:rFonts w:ascii="Wingdings" w:hAnsi="Wingdings" w:cs="Wingdings" w:hint="default"/>
        <w:color w:val="auto"/>
      </w:rPr>
    </w:lvl>
    <w:lvl w:ilvl="3">
      <w:start w:val="1"/>
      <w:numFmt w:val="bullet"/>
      <w:lvlText w:val=""/>
      <w:lvlJc w:val="left"/>
      <w:pPr>
        <w:ind w:left="3672" w:hanging="360"/>
      </w:pPr>
      <w:rPr>
        <w:rFonts w:ascii="Symbol" w:hAnsi="Symbol" w:cs="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cs="Wingdings" w:hint="default"/>
      </w:rPr>
    </w:lvl>
    <w:lvl w:ilvl="6">
      <w:start w:val="1"/>
      <w:numFmt w:val="bullet"/>
      <w:lvlText w:val=""/>
      <w:lvlJc w:val="left"/>
      <w:pPr>
        <w:ind w:left="5832" w:hanging="360"/>
      </w:pPr>
      <w:rPr>
        <w:rFonts w:ascii="Symbol" w:hAnsi="Symbol" w:cs="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cs="Wingdings" w:hint="default"/>
      </w:rPr>
    </w:lvl>
  </w:abstractNum>
  <w:abstractNum w:abstractNumId="7">
    <w:nsid w:val="11E77914"/>
    <w:multiLevelType w:val="hybridMultilevel"/>
    <w:tmpl w:val="3EA84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791410C"/>
    <w:multiLevelType w:val="hybridMultilevel"/>
    <w:tmpl w:val="FD4C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B53FFE"/>
    <w:multiLevelType w:val="hybridMultilevel"/>
    <w:tmpl w:val="533A6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F147B5"/>
    <w:multiLevelType w:val="hybridMultilevel"/>
    <w:tmpl w:val="6ACEF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3C777C"/>
    <w:multiLevelType w:val="hybridMultilevel"/>
    <w:tmpl w:val="205E2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0C4D8E"/>
    <w:multiLevelType w:val="multilevel"/>
    <w:tmpl w:val="FD16B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3D7F45"/>
    <w:multiLevelType w:val="hybridMultilevel"/>
    <w:tmpl w:val="826CF5D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57E68D8"/>
    <w:multiLevelType w:val="hybridMultilevel"/>
    <w:tmpl w:val="F236B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E67EBE"/>
    <w:multiLevelType w:val="multilevel"/>
    <w:tmpl w:val="DDA47170"/>
    <w:lvl w:ilvl="0">
      <w:start w:val="1"/>
      <w:numFmt w:val="decimal"/>
      <w:pStyle w:val="BFMTH1"/>
      <w:lvlText w:val="%1."/>
      <w:lvlJc w:val="left"/>
      <w:pPr>
        <w:ind w:left="360" w:hanging="360"/>
      </w:pPr>
    </w:lvl>
    <w:lvl w:ilvl="1">
      <w:start w:val="1"/>
      <w:numFmt w:val="decimal"/>
      <w:pStyle w:val="BFMTH3"/>
      <w:lvlText w:val="%1.%2."/>
      <w:lvlJc w:val="left"/>
      <w:pPr>
        <w:ind w:left="792" w:hanging="432"/>
      </w:pPr>
    </w:lvl>
    <w:lvl w:ilvl="2">
      <w:start w:val="1"/>
      <w:numFmt w:val="decimal"/>
      <w:pStyle w:val="BF3"/>
      <w:lvlText w:val="%1.%2.%3."/>
      <w:lvlJc w:val="left"/>
      <w:pPr>
        <w:ind w:left="1224" w:hanging="504"/>
      </w:pPr>
      <w:rPr>
        <w:b/>
      </w:rPr>
    </w:lvl>
    <w:lvl w:ilvl="3">
      <w:start w:val="1"/>
      <w:numFmt w:val="decimal"/>
      <w:pStyle w:val="BFH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D6038B"/>
    <w:multiLevelType w:val="hybridMultilevel"/>
    <w:tmpl w:val="977847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6E79EA"/>
    <w:multiLevelType w:val="hybridMultilevel"/>
    <w:tmpl w:val="A09AA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130337"/>
    <w:multiLevelType w:val="hybridMultilevel"/>
    <w:tmpl w:val="F7288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6E4CD8"/>
    <w:multiLevelType w:val="hybridMultilevel"/>
    <w:tmpl w:val="685C1A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AD1E34"/>
    <w:multiLevelType w:val="hybridMultilevel"/>
    <w:tmpl w:val="B624F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9C5A73"/>
    <w:multiLevelType w:val="hybridMultilevel"/>
    <w:tmpl w:val="7E24C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23">
    <w:nsid w:val="63DD6B2B"/>
    <w:multiLevelType w:val="hybridMultilevel"/>
    <w:tmpl w:val="2CC29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0694827"/>
    <w:multiLevelType w:val="hybridMultilevel"/>
    <w:tmpl w:val="7E888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1627F12"/>
    <w:multiLevelType w:val="hybridMultilevel"/>
    <w:tmpl w:val="5C7A1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3461401"/>
    <w:multiLevelType w:val="hybridMultilevel"/>
    <w:tmpl w:val="55307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839007A"/>
    <w:multiLevelType w:val="hybridMultilevel"/>
    <w:tmpl w:val="6F1AC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2"/>
  </w:num>
  <w:num w:numId="3">
    <w:abstractNumId w:val="5"/>
  </w:num>
  <w:num w:numId="4">
    <w:abstractNumId w:val="17"/>
  </w:num>
  <w:num w:numId="5">
    <w:abstractNumId w:val="18"/>
  </w:num>
  <w:num w:numId="6">
    <w:abstractNumId w:val="24"/>
  </w:num>
  <w:num w:numId="7">
    <w:abstractNumId w:val="13"/>
  </w:num>
  <w:num w:numId="8">
    <w:abstractNumId w:val="12"/>
  </w:num>
  <w:num w:numId="9">
    <w:abstractNumId w:val="25"/>
  </w:num>
  <w:num w:numId="10">
    <w:abstractNumId w:val="6"/>
  </w:num>
  <w:num w:numId="11">
    <w:abstractNumId w:val="10"/>
  </w:num>
  <w:num w:numId="12">
    <w:abstractNumId w:val="8"/>
  </w:num>
  <w:num w:numId="13">
    <w:abstractNumId w:val="0"/>
  </w:num>
  <w:num w:numId="14">
    <w:abstractNumId w:val="27"/>
  </w:num>
  <w:num w:numId="15">
    <w:abstractNumId w:val="7"/>
  </w:num>
  <w:num w:numId="16">
    <w:abstractNumId w:val="21"/>
  </w:num>
  <w:num w:numId="17">
    <w:abstractNumId w:val="1"/>
  </w:num>
  <w:num w:numId="18">
    <w:abstractNumId w:val="23"/>
  </w:num>
  <w:num w:numId="19">
    <w:abstractNumId w:val="26"/>
  </w:num>
  <w:num w:numId="20">
    <w:abstractNumId w:val="4"/>
  </w:num>
  <w:num w:numId="21">
    <w:abstractNumId w:val="3"/>
  </w:num>
  <w:num w:numId="22">
    <w:abstractNumId w:val="2"/>
  </w:num>
  <w:num w:numId="23">
    <w:abstractNumId w:val="16"/>
  </w:num>
  <w:num w:numId="24">
    <w:abstractNumId w:val="11"/>
  </w:num>
  <w:num w:numId="25">
    <w:abstractNumId w:val="19"/>
  </w:num>
  <w:num w:numId="26">
    <w:abstractNumId w:val="20"/>
  </w:num>
  <w:num w:numId="27">
    <w:abstractNumId w:val="14"/>
  </w:num>
  <w:num w:numId="28">
    <w:abstractNumId w:val="9"/>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9938"/>
    <o:shapelayout v:ext="edit">
      <o:idmap v:ext="edit" data="19"/>
    </o:shapelayout>
  </w:hdrShapeDefaults>
  <w:footnotePr>
    <w:footnote w:id="0"/>
    <w:footnote w:id="1"/>
  </w:footnotePr>
  <w:endnotePr>
    <w:endnote w:id="0"/>
    <w:endnote w:id="1"/>
  </w:endnotePr>
  <w:compat/>
  <w:rsids>
    <w:rsidRoot w:val="00B86CD8"/>
    <w:rsid w:val="00000D9C"/>
    <w:rsid w:val="00001360"/>
    <w:rsid w:val="00001669"/>
    <w:rsid w:val="00002935"/>
    <w:rsid w:val="00011C6C"/>
    <w:rsid w:val="00013E49"/>
    <w:rsid w:val="00015EFB"/>
    <w:rsid w:val="0002138D"/>
    <w:rsid w:val="000267FB"/>
    <w:rsid w:val="000321D3"/>
    <w:rsid w:val="000356C1"/>
    <w:rsid w:val="00035D88"/>
    <w:rsid w:val="00035EA3"/>
    <w:rsid w:val="000360D9"/>
    <w:rsid w:val="00041043"/>
    <w:rsid w:val="00052266"/>
    <w:rsid w:val="00053F87"/>
    <w:rsid w:val="00055AC2"/>
    <w:rsid w:val="00063971"/>
    <w:rsid w:val="0007421E"/>
    <w:rsid w:val="00075960"/>
    <w:rsid w:val="000807F1"/>
    <w:rsid w:val="000809E4"/>
    <w:rsid w:val="0008105A"/>
    <w:rsid w:val="0008138E"/>
    <w:rsid w:val="000820DF"/>
    <w:rsid w:val="00083925"/>
    <w:rsid w:val="0009069F"/>
    <w:rsid w:val="00091A84"/>
    <w:rsid w:val="000A3788"/>
    <w:rsid w:val="000B081A"/>
    <w:rsid w:val="000B1C52"/>
    <w:rsid w:val="000C6A6E"/>
    <w:rsid w:val="000D5999"/>
    <w:rsid w:val="000E6FC6"/>
    <w:rsid w:val="000F661E"/>
    <w:rsid w:val="0010119F"/>
    <w:rsid w:val="0010301A"/>
    <w:rsid w:val="001058D6"/>
    <w:rsid w:val="00117FB1"/>
    <w:rsid w:val="001202B1"/>
    <w:rsid w:val="0012031C"/>
    <w:rsid w:val="00120FC3"/>
    <w:rsid w:val="001236D2"/>
    <w:rsid w:val="00127829"/>
    <w:rsid w:val="00131184"/>
    <w:rsid w:val="00131B86"/>
    <w:rsid w:val="00137BA6"/>
    <w:rsid w:val="0014005F"/>
    <w:rsid w:val="00143AE9"/>
    <w:rsid w:val="00144E33"/>
    <w:rsid w:val="00146125"/>
    <w:rsid w:val="00146BAC"/>
    <w:rsid w:val="00150508"/>
    <w:rsid w:val="0015093F"/>
    <w:rsid w:val="00151173"/>
    <w:rsid w:val="00154C85"/>
    <w:rsid w:val="00160FEE"/>
    <w:rsid w:val="00161C16"/>
    <w:rsid w:val="00162141"/>
    <w:rsid w:val="00167729"/>
    <w:rsid w:val="00172806"/>
    <w:rsid w:val="00173343"/>
    <w:rsid w:val="00175B2C"/>
    <w:rsid w:val="001900BC"/>
    <w:rsid w:val="001A035D"/>
    <w:rsid w:val="001A20B1"/>
    <w:rsid w:val="001A477A"/>
    <w:rsid w:val="001A5340"/>
    <w:rsid w:val="001A72E0"/>
    <w:rsid w:val="001B620D"/>
    <w:rsid w:val="001B69E6"/>
    <w:rsid w:val="001D0925"/>
    <w:rsid w:val="001D4E38"/>
    <w:rsid w:val="001D6905"/>
    <w:rsid w:val="001E13D5"/>
    <w:rsid w:val="001E2901"/>
    <w:rsid w:val="001E516D"/>
    <w:rsid w:val="001F4DDD"/>
    <w:rsid w:val="00201544"/>
    <w:rsid w:val="0020627E"/>
    <w:rsid w:val="00210DC2"/>
    <w:rsid w:val="002120C2"/>
    <w:rsid w:val="0021466C"/>
    <w:rsid w:val="00217398"/>
    <w:rsid w:val="00221F11"/>
    <w:rsid w:val="00224FED"/>
    <w:rsid w:val="002270F9"/>
    <w:rsid w:val="00230FD6"/>
    <w:rsid w:val="002349B5"/>
    <w:rsid w:val="00235508"/>
    <w:rsid w:val="0025242C"/>
    <w:rsid w:val="00256EB5"/>
    <w:rsid w:val="0026325F"/>
    <w:rsid w:val="00271E24"/>
    <w:rsid w:val="00274BB2"/>
    <w:rsid w:val="00276FF1"/>
    <w:rsid w:val="002842AC"/>
    <w:rsid w:val="00285766"/>
    <w:rsid w:val="00287CAA"/>
    <w:rsid w:val="0029036D"/>
    <w:rsid w:val="002903DF"/>
    <w:rsid w:val="002912BD"/>
    <w:rsid w:val="002932FB"/>
    <w:rsid w:val="002946FA"/>
    <w:rsid w:val="002A452C"/>
    <w:rsid w:val="002A5A92"/>
    <w:rsid w:val="002A6872"/>
    <w:rsid w:val="002A706F"/>
    <w:rsid w:val="002B4CB8"/>
    <w:rsid w:val="002B4DB8"/>
    <w:rsid w:val="002B604E"/>
    <w:rsid w:val="002B6BC0"/>
    <w:rsid w:val="002C3484"/>
    <w:rsid w:val="002C7993"/>
    <w:rsid w:val="002D1D7B"/>
    <w:rsid w:val="002D2CC5"/>
    <w:rsid w:val="002D52D6"/>
    <w:rsid w:val="002D61F0"/>
    <w:rsid w:val="002E13F9"/>
    <w:rsid w:val="002E369A"/>
    <w:rsid w:val="002E3B01"/>
    <w:rsid w:val="002F38BC"/>
    <w:rsid w:val="002F6629"/>
    <w:rsid w:val="00302716"/>
    <w:rsid w:val="00302A85"/>
    <w:rsid w:val="00307551"/>
    <w:rsid w:val="00311D03"/>
    <w:rsid w:val="00321EC4"/>
    <w:rsid w:val="003229CE"/>
    <w:rsid w:val="00324F71"/>
    <w:rsid w:val="003259EF"/>
    <w:rsid w:val="003269C7"/>
    <w:rsid w:val="00327844"/>
    <w:rsid w:val="003322BE"/>
    <w:rsid w:val="00337B52"/>
    <w:rsid w:val="00337D5E"/>
    <w:rsid w:val="00343DE7"/>
    <w:rsid w:val="00353900"/>
    <w:rsid w:val="00353E78"/>
    <w:rsid w:val="00354599"/>
    <w:rsid w:val="00354887"/>
    <w:rsid w:val="00360449"/>
    <w:rsid w:val="00363141"/>
    <w:rsid w:val="00364C71"/>
    <w:rsid w:val="00365728"/>
    <w:rsid w:val="00371663"/>
    <w:rsid w:val="00371DCC"/>
    <w:rsid w:val="00381D45"/>
    <w:rsid w:val="00382FC7"/>
    <w:rsid w:val="0038442F"/>
    <w:rsid w:val="003952F6"/>
    <w:rsid w:val="003966EF"/>
    <w:rsid w:val="003A259B"/>
    <w:rsid w:val="003A30A2"/>
    <w:rsid w:val="003A70D8"/>
    <w:rsid w:val="003A7909"/>
    <w:rsid w:val="003B0CFA"/>
    <w:rsid w:val="003B1861"/>
    <w:rsid w:val="003B236C"/>
    <w:rsid w:val="003B3342"/>
    <w:rsid w:val="003C2205"/>
    <w:rsid w:val="003C5569"/>
    <w:rsid w:val="003D03CC"/>
    <w:rsid w:val="003E356B"/>
    <w:rsid w:val="003E71A3"/>
    <w:rsid w:val="003F18AB"/>
    <w:rsid w:val="003F29B4"/>
    <w:rsid w:val="003F35A2"/>
    <w:rsid w:val="003F3DB7"/>
    <w:rsid w:val="0040023A"/>
    <w:rsid w:val="0040735D"/>
    <w:rsid w:val="004249A8"/>
    <w:rsid w:val="00427446"/>
    <w:rsid w:val="00430F12"/>
    <w:rsid w:val="00443E0C"/>
    <w:rsid w:val="0044509F"/>
    <w:rsid w:val="00446CE0"/>
    <w:rsid w:val="00452ECD"/>
    <w:rsid w:val="00453D49"/>
    <w:rsid w:val="004544C9"/>
    <w:rsid w:val="004545C9"/>
    <w:rsid w:val="004575DA"/>
    <w:rsid w:val="00463C40"/>
    <w:rsid w:val="0046419C"/>
    <w:rsid w:val="0047121B"/>
    <w:rsid w:val="004725FD"/>
    <w:rsid w:val="00472923"/>
    <w:rsid w:val="00474D12"/>
    <w:rsid w:val="004772F1"/>
    <w:rsid w:val="00477489"/>
    <w:rsid w:val="0049326E"/>
    <w:rsid w:val="004938B6"/>
    <w:rsid w:val="004A1B58"/>
    <w:rsid w:val="004A4E9E"/>
    <w:rsid w:val="004A7C72"/>
    <w:rsid w:val="004B2C3E"/>
    <w:rsid w:val="004B3252"/>
    <w:rsid w:val="004B5EBB"/>
    <w:rsid w:val="004C126D"/>
    <w:rsid w:val="004C3B83"/>
    <w:rsid w:val="004D1212"/>
    <w:rsid w:val="004D288A"/>
    <w:rsid w:val="004E0864"/>
    <w:rsid w:val="004E464B"/>
    <w:rsid w:val="004E6C98"/>
    <w:rsid w:val="004F0635"/>
    <w:rsid w:val="004F29EF"/>
    <w:rsid w:val="0050197A"/>
    <w:rsid w:val="00503643"/>
    <w:rsid w:val="00510725"/>
    <w:rsid w:val="00511029"/>
    <w:rsid w:val="0051435F"/>
    <w:rsid w:val="00515DDF"/>
    <w:rsid w:val="00520A9A"/>
    <w:rsid w:val="005226C4"/>
    <w:rsid w:val="005301AB"/>
    <w:rsid w:val="00531953"/>
    <w:rsid w:val="0053341F"/>
    <w:rsid w:val="005348F2"/>
    <w:rsid w:val="00536495"/>
    <w:rsid w:val="00542754"/>
    <w:rsid w:val="0054446E"/>
    <w:rsid w:val="00550A24"/>
    <w:rsid w:val="0055390D"/>
    <w:rsid w:val="00555FE9"/>
    <w:rsid w:val="005568C2"/>
    <w:rsid w:val="0055778D"/>
    <w:rsid w:val="005678C1"/>
    <w:rsid w:val="00571A27"/>
    <w:rsid w:val="00576FD4"/>
    <w:rsid w:val="005779D6"/>
    <w:rsid w:val="0058665B"/>
    <w:rsid w:val="005A1B04"/>
    <w:rsid w:val="005A1FCF"/>
    <w:rsid w:val="005A6A8D"/>
    <w:rsid w:val="005B0407"/>
    <w:rsid w:val="005B1841"/>
    <w:rsid w:val="005B388F"/>
    <w:rsid w:val="005B459E"/>
    <w:rsid w:val="005B5919"/>
    <w:rsid w:val="005B6052"/>
    <w:rsid w:val="005B63C6"/>
    <w:rsid w:val="005B765F"/>
    <w:rsid w:val="005C21CB"/>
    <w:rsid w:val="005C32E8"/>
    <w:rsid w:val="005D0581"/>
    <w:rsid w:val="005D1F72"/>
    <w:rsid w:val="005D77F0"/>
    <w:rsid w:val="005E6615"/>
    <w:rsid w:val="005F00E5"/>
    <w:rsid w:val="00600137"/>
    <w:rsid w:val="0060242F"/>
    <w:rsid w:val="00602B94"/>
    <w:rsid w:val="006073D3"/>
    <w:rsid w:val="00612889"/>
    <w:rsid w:val="00614102"/>
    <w:rsid w:val="00614B73"/>
    <w:rsid w:val="006161D3"/>
    <w:rsid w:val="0061762B"/>
    <w:rsid w:val="006239C8"/>
    <w:rsid w:val="006314BD"/>
    <w:rsid w:val="006320A7"/>
    <w:rsid w:val="00633B1D"/>
    <w:rsid w:val="006352C4"/>
    <w:rsid w:val="006566D0"/>
    <w:rsid w:val="00657BCD"/>
    <w:rsid w:val="00663381"/>
    <w:rsid w:val="00664C93"/>
    <w:rsid w:val="00673F0E"/>
    <w:rsid w:val="00676B77"/>
    <w:rsid w:val="00677647"/>
    <w:rsid w:val="006779EA"/>
    <w:rsid w:val="00681B05"/>
    <w:rsid w:val="00682369"/>
    <w:rsid w:val="00686996"/>
    <w:rsid w:val="00692C3A"/>
    <w:rsid w:val="00693342"/>
    <w:rsid w:val="00693FAA"/>
    <w:rsid w:val="00694D84"/>
    <w:rsid w:val="006A411C"/>
    <w:rsid w:val="006B10AE"/>
    <w:rsid w:val="006B3385"/>
    <w:rsid w:val="006B5483"/>
    <w:rsid w:val="006B5605"/>
    <w:rsid w:val="006C5ADE"/>
    <w:rsid w:val="006C70D0"/>
    <w:rsid w:val="006D2B39"/>
    <w:rsid w:val="006D4939"/>
    <w:rsid w:val="006E204C"/>
    <w:rsid w:val="006E3A73"/>
    <w:rsid w:val="006E4829"/>
    <w:rsid w:val="006E7539"/>
    <w:rsid w:val="006F4372"/>
    <w:rsid w:val="007114C7"/>
    <w:rsid w:val="00724381"/>
    <w:rsid w:val="007270B0"/>
    <w:rsid w:val="0073431F"/>
    <w:rsid w:val="007357EA"/>
    <w:rsid w:val="007357FA"/>
    <w:rsid w:val="0074025A"/>
    <w:rsid w:val="00743FCF"/>
    <w:rsid w:val="00746FB5"/>
    <w:rsid w:val="00750746"/>
    <w:rsid w:val="00762624"/>
    <w:rsid w:val="00764A2B"/>
    <w:rsid w:val="00766C01"/>
    <w:rsid w:val="00770A1F"/>
    <w:rsid w:val="0077227B"/>
    <w:rsid w:val="00776C8E"/>
    <w:rsid w:val="00784394"/>
    <w:rsid w:val="0078610A"/>
    <w:rsid w:val="00797BD1"/>
    <w:rsid w:val="00797DD9"/>
    <w:rsid w:val="007A4358"/>
    <w:rsid w:val="007B16A3"/>
    <w:rsid w:val="007B2607"/>
    <w:rsid w:val="007B722E"/>
    <w:rsid w:val="007C0417"/>
    <w:rsid w:val="007C240C"/>
    <w:rsid w:val="007C4F62"/>
    <w:rsid w:val="007C6AB7"/>
    <w:rsid w:val="007C7F77"/>
    <w:rsid w:val="007D0B39"/>
    <w:rsid w:val="007D1377"/>
    <w:rsid w:val="007D3536"/>
    <w:rsid w:val="007D5689"/>
    <w:rsid w:val="007D5C02"/>
    <w:rsid w:val="007D748D"/>
    <w:rsid w:val="007E0153"/>
    <w:rsid w:val="007E040A"/>
    <w:rsid w:val="007E44DA"/>
    <w:rsid w:val="007E5F85"/>
    <w:rsid w:val="007E69AF"/>
    <w:rsid w:val="007E74C7"/>
    <w:rsid w:val="007F4993"/>
    <w:rsid w:val="007F7855"/>
    <w:rsid w:val="00801AE3"/>
    <w:rsid w:val="00802BB2"/>
    <w:rsid w:val="008071B9"/>
    <w:rsid w:val="00811A45"/>
    <w:rsid w:val="008122AB"/>
    <w:rsid w:val="00815CFD"/>
    <w:rsid w:val="008177B9"/>
    <w:rsid w:val="00817BFD"/>
    <w:rsid w:val="008234F0"/>
    <w:rsid w:val="00824F47"/>
    <w:rsid w:val="00830818"/>
    <w:rsid w:val="00832A39"/>
    <w:rsid w:val="00832A85"/>
    <w:rsid w:val="008358F3"/>
    <w:rsid w:val="00836C59"/>
    <w:rsid w:val="0084592B"/>
    <w:rsid w:val="00846560"/>
    <w:rsid w:val="00847F09"/>
    <w:rsid w:val="008607D5"/>
    <w:rsid w:val="00864B4C"/>
    <w:rsid w:val="0086645F"/>
    <w:rsid w:val="00867FE8"/>
    <w:rsid w:val="0087510F"/>
    <w:rsid w:val="0088232B"/>
    <w:rsid w:val="008833E8"/>
    <w:rsid w:val="008874F0"/>
    <w:rsid w:val="00890941"/>
    <w:rsid w:val="00891988"/>
    <w:rsid w:val="008A0837"/>
    <w:rsid w:val="008A15B1"/>
    <w:rsid w:val="008A656A"/>
    <w:rsid w:val="008B1791"/>
    <w:rsid w:val="008B641A"/>
    <w:rsid w:val="008B7FB5"/>
    <w:rsid w:val="008C03DF"/>
    <w:rsid w:val="008C256B"/>
    <w:rsid w:val="008C25BA"/>
    <w:rsid w:val="008C6439"/>
    <w:rsid w:val="008D1C83"/>
    <w:rsid w:val="008D374E"/>
    <w:rsid w:val="008D7BAC"/>
    <w:rsid w:val="008E20EC"/>
    <w:rsid w:val="008E37F3"/>
    <w:rsid w:val="008E4EC4"/>
    <w:rsid w:val="008E7388"/>
    <w:rsid w:val="008F027A"/>
    <w:rsid w:val="008F37AF"/>
    <w:rsid w:val="008F6F70"/>
    <w:rsid w:val="00904B12"/>
    <w:rsid w:val="00906AE6"/>
    <w:rsid w:val="009134E6"/>
    <w:rsid w:val="00914B17"/>
    <w:rsid w:val="00922C4D"/>
    <w:rsid w:val="009255C7"/>
    <w:rsid w:val="00926231"/>
    <w:rsid w:val="0093066C"/>
    <w:rsid w:val="00935A5A"/>
    <w:rsid w:val="009400EA"/>
    <w:rsid w:val="00943B78"/>
    <w:rsid w:val="0094560E"/>
    <w:rsid w:val="00945B45"/>
    <w:rsid w:val="0095003C"/>
    <w:rsid w:val="00950F44"/>
    <w:rsid w:val="00953872"/>
    <w:rsid w:val="00955EE6"/>
    <w:rsid w:val="009605D1"/>
    <w:rsid w:val="009650B4"/>
    <w:rsid w:val="00966D39"/>
    <w:rsid w:val="009679A4"/>
    <w:rsid w:val="0097147E"/>
    <w:rsid w:val="00971552"/>
    <w:rsid w:val="00971FC2"/>
    <w:rsid w:val="009754E2"/>
    <w:rsid w:val="00981C87"/>
    <w:rsid w:val="009A7623"/>
    <w:rsid w:val="009B1EFA"/>
    <w:rsid w:val="009B4B71"/>
    <w:rsid w:val="009B4BA6"/>
    <w:rsid w:val="009B5372"/>
    <w:rsid w:val="009C5C3F"/>
    <w:rsid w:val="009C748A"/>
    <w:rsid w:val="009D15E3"/>
    <w:rsid w:val="009D6504"/>
    <w:rsid w:val="009D6F54"/>
    <w:rsid w:val="009E074C"/>
    <w:rsid w:val="009E2D05"/>
    <w:rsid w:val="009E3EDF"/>
    <w:rsid w:val="009E4188"/>
    <w:rsid w:val="009E4C0B"/>
    <w:rsid w:val="009E7646"/>
    <w:rsid w:val="009F034D"/>
    <w:rsid w:val="00A00F75"/>
    <w:rsid w:val="00A056D8"/>
    <w:rsid w:val="00A07009"/>
    <w:rsid w:val="00A10555"/>
    <w:rsid w:val="00A11C4A"/>
    <w:rsid w:val="00A11FCE"/>
    <w:rsid w:val="00A17047"/>
    <w:rsid w:val="00A212F8"/>
    <w:rsid w:val="00A3251B"/>
    <w:rsid w:val="00A3319B"/>
    <w:rsid w:val="00A514D0"/>
    <w:rsid w:val="00A56EC1"/>
    <w:rsid w:val="00A573F2"/>
    <w:rsid w:val="00A622E9"/>
    <w:rsid w:val="00A66E19"/>
    <w:rsid w:val="00A70C16"/>
    <w:rsid w:val="00A831E6"/>
    <w:rsid w:val="00A86E0E"/>
    <w:rsid w:val="00A933B6"/>
    <w:rsid w:val="00A93995"/>
    <w:rsid w:val="00A94897"/>
    <w:rsid w:val="00A94D06"/>
    <w:rsid w:val="00AA1C9D"/>
    <w:rsid w:val="00AA341A"/>
    <w:rsid w:val="00AA6B82"/>
    <w:rsid w:val="00AA7839"/>
    <w:rsid w:val="00AB1487"/>
    <w:rsid w:val="00AB1A5E"/>
    <w:rsid w:val="00AB2A7D"/>
    <w:rsid w:val="00AC1860"/>
    <w:rsid w:val="00AC275B"/>
    <w:rsid w:val="00AC78B4"/>
    <w:rsid w:val="00AC7F2F"/>
    <w:rsid w:val="00AD1869"/>
    <w:rsid w:val="00AE2825"/>
    <w:rsid w:val="00AE41DB"/>
    <w:rsid w:val="00AE50D9"/>
    <w:rsid w:val="00AF1384"/>
    <w:rsid w:val="00AF1562"/>
    <w:rsid w:val="00AF2986"/>
    <w:rsid w:val="00AF41A3"/>
    <w:rsid w:val="00AF76EE"/>
    <w:rsid w:val="00B03F8E"/>
    <w:rsid w:val="00B04FC0"/>
    <w:rsid w:val="00B1186E"/>
    <w:rsid w:val="00B125E4"/>
    <w:rsid w:val="00B1665D"/>
    <w:rsid w:val="00B23CCC"/>
    <w:rsid w:val="00B2642C"/>
    <w:rsid w:val="00B30884"/>
    <w:rsid w:val="00B323DA"/>
    <w:rsid w:val="00B35515"/>
    <w:rsid w:val="00B40107"/>
    <w:rsid w:val="00B40D1F"/>
    <w:rsid w:val="00B43C11"/>
    <w:rsid w:val="00B47C6C"/>
    <w:rsid w:val="00B571A6"/>
    <w:rsid w:val="00B573B4"/>
    <w:rsid w:val="00B60024"/>
    <w:rsid w:val="00B658B3"/>
    <w:rsid w:val="00B673FA"/>
    <w:rsid w:val="00B7140A"/>
    <w:rsid w:val="00B71A68"/>
    <w:rsid w:val="00B75385"/>
    <w:rsid w:val="00B753D7"/>
    <w:rsid w:val="00B77DE2"/>
    <w:rsid w:val="00B81801"/>
    <w:rsid w:val="00B824FD"/>
    <w:rsid w:val="00B85369"/>
    <w:rsid w:val="00B8539D"/>
    <w:rsid w:val="00B86500"/>
    <w:rsid w:val="00B86CD8"/>
    <w:rsid w:val="00B87BB6"/>
    <w:rsid w:val="00B94180"/>
    <w:rsid w:val="00B9681C"/>
    <w:rsid w:val="00BA220D"/>
    <w:rsid w:val="00BA6954"/>
    <w:rsid w:val="00BB47C6"/>
    <w:rsid w:val="00BB5B50"/>
    <w:rsid w:val="00BB7B1F"/>
    <w:rsid w:val="00BC2CB9"/>
    <w:rsid w:val="00BD1E6D"/>
    <w:rsid w:val="00BD49E3"/>
    <w:rsid w:val="00BE62FD"/>
    <w:rsid w:val="00BF512E"/>
    <w:rsid w:val="00C00D27"/>
    <w:rsid w:val="00C0259F"/>
    <w:rsid w:val="00C043CF"/>
    <w:rsid w:val="00C07F86"/>
    <w:rsid w:val="00C15BC2"/>
    <w:rsid w:val="00C17823"/>
    <w:rsid w:val="00C20CA8"/>
    <w:rsid w:val="00C27C24"/>
    <w:rsid w:val="00C31287"/>
    <w:rsid w:val="00C41D7F"/>
    <w:rsid w:val="00C44E87"/>
    <w:rsid w:val="00C46A84"/>
    <w:rsid w:val="00C52BE7"/>
    <w:rsid w:val="00C57F9B"/>
    <w:rsid w:val="00C61615"/>
    <w:rsid w:val="00C70F01"/>
    <w:rsid w:val="00C76910"/>
    <w:rsid w:val="00C77DCF"/>
    <w:rsid w:val="00C85508"/>
    <w:rsid w:val="00C8736D"/>
    <w:rsid w:val="00C90653"/>
    <w:rsid w:val="00C944E0"/>
    <w:rsid w:val="00C97FB1"/>
    <w:rsid w:val="00CB4FDB"/>
    <w:rsid w:val="00CC5D7A"/>
    <w:rsid w:val="00CC6D6F"/>
    <w:rsid w:val="00CD1D2D"/>
    <w:rsid w:val="00CE0BE9"/>
    <w:rsid w:val="00CE1887"/>
    <w:rsid w:val="00CE526F"/>
    <w:rsid w:val="00CE548D"/>
    <w:rsid w:val="00CE723B"/>
    <w:rsid w:val="00CF2318"/>
    <w:rsid w:val="00CF48E0"/>
    <w:rsid w:val="00CF4A1B"/>
    <w:rsid w:val="00CF5837"/>
    <w:rsid w:val="00D00C98"/>
    <w:rsid w:val="00D00D85"/>
    <w:rsid w:val="00D03E85"/>
    <w:rsid w:val="00D3068A"/>
    <w:rsid w:val="00D37A32"/>
    <w:rsid w:val="00D37F77"/>
    <w:rsid w:val="00D44AB7"/>
    <w:rsid w:val="00D465FA"/>
    <w:rsid w:val="00D470B7"/>
    <w:rsid w:val="00D47894"/>
    <w:rsid w:val="00D50506"/>
    <w:rsid w:val="00D54B48"/>
    <w:rsid w:val="00D55939"/>
    <w:rsid w:val="00D60F77"/>
    <w:rsid w:val="00D62F80"/>
    <w:rsid w:val="00D647B9"/>
    <w:rsid w:val="00D64ECD"/>
    <w:rsid w:val="00D65FD1"/>
    <w:rsid w:val="00D665BE"/>
    <w:rsid w:val="00D67DDA"/>
    <w:rsid w:val="00D72E0A"/>
    <w:rsid w:val="00D73B40"/>
    <w:rsid w:val="00D74D7E"/>
    <w:rsid w:val="00D74E85"/>
    <w:rsid w:val="00D816FD"/>
    <w:rsid w:val="00D82001"/>
    <w:rsid w:val="00D8294D"/>
    <w:rsid w:val="00D86268"/>
    <w:rsid w:val="00DA0610"/>
    <w:rsid w:val="00DA73D2"/>
    <w:rsid w:val="00DB0163"/>
    <w:rsid w:val="00DB30A0"/>
    <w:rsid w:val="00DB316D"/>
    <w:rsid w:val="00DB3C15"/>
    <w:rsid w:val="00DB3EC9"/>
    <w:rsid w:val="00DB6F81"/>
    <w:rsid w:val="00DC2DFF"/>
    <w:rsid w:val="00DC3BC7"/>
    <w:rsid w:val="00DD07F9"/>
    <w:rsid w:val="00DD5EFB"/>
    <w:rsid w:val="00DE09B6"/>
    <w:rsid w:val="00DE0A36"/>
    <w:rsid w:val="00DE1B16"/>
    <w:rsid w:val="00DE42A7"/>
    <w:rsid w:val="00DE744F"/>
    <w:rsid w:val="00DF231C"/>
    <w:rsid w:val="00DF6BD9"/>
    <w:rsid w:val="00E03EDC"/>
    <w:rsid w:val="00E076FD"/>
    <w:rsid w:val="00E20400"/>
    <w:rsid w:val="00E30D6A"/>
    <w:rsid w:val="00E35D1C"/>
    <w:rsid w:val="00E372A7"/>
    <w:rsid w:val="00E413EA"/>
    <w:rsid w:val="00E42DF3"/>
    <w:rsid w:val="00E4516C"/>
    <w:rsid w:val="00E45615"/>
    <w:rsid w:val="00E4763D"/>
    <w:rsid w:val="00E47B9B"/>
    <w:rsid w:val="00E50B47"/>
    <w:rsid w:val="00E52906"/>
    <w:rsid w:val="00E529D7"/>
    <w:rsid w:val="00E53F7E"/>
    <w:rsid w:val="00E54AB4"/>
    <w:rsid w:val="00E5509C"/>
    <w:rsid w:val="00E577A5"/>
    <w:rsid w:val="00E621C1"/>
    <w:rsid w:val="00E631BB"/>
    <w:rsid w:val="00E65550"/>
    <w:rsid w:val="00E6614B"/>
    <w:rsid w:val="00E712F6"/>
    <w:rsid w:val="00E74223"/>
    <w:rsid w:val="00E80546"/>
    <w:rsid w:val="00E9080F"/>
    <w:rsid w:val="00E92BA6"/>
    <w:rsid w:val="00E93CB4"/>
    <w:rsid w:val="00E94A48"/>
    <w:rsid w:val="00E9532C"/>
    <w:rsid w:val="00EA5BE9"/>
    <w:rsid w:val="00EA7020"/>
    <w:rsid w:val="00EA77B4"/>
    <w:rsid w:val="00EC2685"/>
    <w:rsid w:val="00EC2AE7"/>
    <w:rsid w:val="00ED5D4B"/>
    <w:rsid w:val="00ED71CB"/>
    <w:rsid w:val="00ED7C70"/>
    <w:rsid w:val="00EE34B0"/>
    <w:rsid w:val="00EE5B5C"/>
    <w:rsid w:val="00EE5FA8"/>
    <w:rsid w:val="00EF0176"/>
    <w:rsid w:val="00EF215D"/>
    <w:rsid w:val="00EF3065"/>
    <w:rsid w:val="00EF4205"/>
    <w:rsid w:val="00EF55DA"/>
    <w:rsid w:val="00EF63C7"/>
    <w:rsid w:val="00F0205B"/>
    <w:rsid w:val="00F046C2"/>
    <w:rsid w:val="00F07222"/>
    <w:rsid w:val="00F1086A"/>
    <w:rsid w:val="00F11B2F"/>
    <w:rsid w:val="00F12AA9"/>
    <w:rsid w:val="00F175E4"/>
    <w:rsid w:val="00F2042C"/>
    <w:rsid w:val="00F20B2B"/>
    <w:rsid w:val="00F21631"/>
    <w:rsid w:val="00F43730"/>
    <w:rsid w:val="00F43C41"/>
    <w:rsid w:val="00F43DB0"/>
    <w:rsid w:val="00F45C29"/>
    <w:rsid w:val="00F465B2"/>
    <w:rsid w:val="00F472B5"/>
    <w:rsid w:val="00F50076"/>
    <w:rsid w:val="00F51C87"/>
    <w:rsid w:val="00F51CEB"/>
    <w:rsid w:val="00F52128"/>
    <w:rsid w:val="00F6292B"/>
    <w:rsid w:val="00F632E0"/>
    <w:rsid w:val="00F647B2"/>
    <w:rsid w:val="00F67AAD"/>
    <w:rsid w:val="00F75BC2"/>
    <w:rsid w:val="00F760E2"/>
    <w:rsid w:val="00F8573B"/>
    <w:rsid w:val="00F8661D"/>
    <w:rsid w:val="00F90396"/>
    <w:rsid w:val="00F91305"/>
    <w:rsid w:val="00F9392D"/>
    <w:rsid w:val="00FA20F6"/>
    <w:rsid w:val="00FA404B"/>
    <w:rsid w:val="00FA79EF"/>
    <w:rsid w:val="00FB29CD"/>
    <w:rsid w:val="00FB66AD"/>
    <w:rsid w:val="00FC0FED"/>
    <w:rsid w:val="00FC5139"/>
    <w:rsid w:val="00FD0141"/>
    <w:rsid w:val="00FD023D"/>
    <w:rsid w:val="00FD2464"/>
    <w:rsid w:val="00FD745B"/>
    <w:rsid w:val="00FE6118"/>
    <w:rsid w:val="00FF1E05"/>
    <w:rsid w:val="00FF2F30"/>
    <w:rsid w:val="00FF397D"/>
    <w:rsid w:val="00FF5826"/>
    <w:rsid w:val="00FF5AEA"/>
    <w:rsid w:val="00FF75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B4C"/>
    <w:pPr>
      <w:spacing w:after="200" w:line="360" w:lineRule="auto"/>
      <w:ind w:left="360"/>
      <w:jc w:val="both"/>
    </w:pPr>
    <w:rPr>
      <w:sz w:val="22"/>
      <w:szCs w:val="22"/>
    </w:rPr>
  </w:style>
  <w:style w:type="paragraph" w:styleId="Heading1">
    <w:name w:val="heading 1"/>
    <w:basedOn w:val="Normal"/>
    <w:next w:val="Normal"/>
    <w:link w:val="Heading1Char"/>
    <w:uiPriority w:val="9"/>
    <w:qFormat/>
    <w:rsid w:val="00C8736D"/>
    <w:pPr>
      <w:keepNext/>
      <w:keepLines/>
      <w:spacing w:before="480" w:after="0"/>
      <w:ind w:left="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D5D4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ED5D4B"/>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27446"/>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307551"/>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307551"/>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307551"/>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307551"/>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307551"/>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36D"/>
    <w:rPr>
      <w:rFonts w:ascii="Cambria" w:eastAsia="Times New Roman" w:hAnsi="Cambria" w:cs="Times New Roman"/>
      <w:b/>
      <w:bCs/>
      <w:color w:val="365F91"/>
      <w:sz w:val="28"/>
      <w:szCs w:val="28"/>
    </w:rPr>
  </w:style>
  <w:style w:type="paragraph" w:styleId="NoSpacing">
    <w:name w:val="No Spacing"/>
    <w:link w:val="NoSpacingChar"/>
    <w:uiPriority w:val="99"/>
    <w:qFormat/>
    <w:rsid w:val="00B86CD8"/>
    <w:rPr>
      <w:rFonts w:eastAsia="Times New Roman"/>
      <w:sz w:val="22"/>
      <w:szCs w:val="22"/>
    </w:rPr>
  </w:style>
  <w:style w:type="character" w:customStyle="1" w:styleId="NoSpacingChar">
    <w:name w:val="No Spacing Char"/>
    <w:basedOn w:val="DefaultParagraphFont"/>
    <w:link w:val="NoSpacing"/>
    <w:uiPriority w:val="99"/>
    <w:rsid w:val="00B86CD8"/>
    <w:rPr>
      <w:rFonts w:eastAsia="Times New Roman"/>
      <w:sz w:val="22"/>
      <w:szCs w:val="22"/>
      <w:lang w:val="en-US" w:eastAsia="en-US" w:bidi="ar-SA"/>
    </w:rPr>
  </w:style>
  <w:style w:type="character" w:styleId="IntenseReference">
    <w:name w:val="Intense Reference"/>
    <w:basedOn w:val="DefaultParagraphFont"/>
    <w:uiPriority w:val="32"/>
    <w:qFormat/>
    <w:rsid w:val="001900BC"/>
    <w:rPr>
      <w:b/>
      <w:bCs/>
      <w:smallCaps/>
      <w:color w:val="C0504D"/>
      <w:spacing w:val="5"/>
      <w:u w:val="single"/>
    </w:rPr>
  </w:style>
  <w:style w:type="character" w:styleId="BookTitle">
    <w:name w:val="Book Title"/>
    <w:basedOn w:val="DefaultParagraphFont"/>
    <w:uiPriority w:val="33"/>
    <w:qFormat/>
    <w:rsid w:val="001900BC"/>
    <w:rPr>
      <w:b/>
      <w:bCs/>
      <w:smallCaps/>
      <w:spacing w:val="5"/>
    </w:rPr>
  </w:style>
  <w:style w:type="paragraph" w:styleId="Header">
    <w:name w:val="header"/>
    <w:basedOn w:val="Normal"/>
    <w:link w:val="HeaderChar"/>
    <w:unhideWhenUsed/>
    <w:rsid w:val="000807F1"/>
    <w:pPr>
      <w:tabs>
        <w:tab w:val="center" w:pos="4680"/>
        <w:tab w:val="right" w:pos="9360"/>
      </w:tabs>
      <w:spacing w:after="0" w:line="240" w:lineRule="auto"/>
    </w:pPr>
  </w:style>
  <w:style w:type="character" w:customStyle="1" w:styleId="HeaderChar">
    <w:name w:val="Header Char"/>
    <w:basedOn w:val="DefaultParagraphFont"/>
    <w:link w:val="Header"/>
    <w:rsid w:val="000807F1"/>
  </w:style>
  <w:style w:type="paragraph" w:styleId="Footer">
    <w:name w:val="footer"/>
    <w:basedOn w:val="Normal"/>
    <w:link w:val="FooterChar"/>
    <w:uiPriority w:val="99"/>
    <w:unhideWhenUsed/>
    <w:rsid w:val="00190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0BC"/>
  </w:style>
  <w:style w:type="character" w:styleId="Strong">
    <w:name w:val="Strong"/>
    <w:basedOn w:val="DefaultParagraphFont"/>
    <w:uiPriority w:val="22"/>
    <w:qFormat/>
    <w:rsid w:val="00C8736D"/>
    <w:rPr>
      <w:b/>
      <w:bCs/>
    </w:rPr>
  </w:style>
  <w:style w:type="table" w:styleId="TableGrid">
    <w:name w:val="Table Grid"/>
    <w:basedOn w:val="TableNormal"/>
    <w:uiPriority w:val="59"/>
    <w:rsid w:val="00C873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FMTH1">
    <w:name w:val="BFMT H1"/>
    <w:basedOn w:val="Heading1"/>
    <w:next w:val="Heading1"/>
    <w:link w:val="BFMTH1Char"/>
    <w:autoRedefine/>
    <w:qFormat/>
    <w:rsid w:val="0060242F"/>
    <w:pPr>
      <w:numPr>
        <w:numId w:val="1"/>
      </w:numPr>
      <w:spacing w:before="360" w:after="120"/>
    </w:pPr>
    <w:rPr>
      <w:rFonts w:ascii="Garamond" w:hAnsi="Garamond"/>
      <w:color w:val="auto"/>
      <w:sz w:val="36"/>
    </w:rPr>
  </w:style>
  <w:style w:type="paragraph" w:customStyle="1" w:styleId="BFMTH2">
    <w:name w:val="BFMT H2"/>
    <w:basedOn w:val="Heading2"/>
    <w:next w:val="Heading2"/>
    <w:link w:val="BFMTH2Char"/>
    <w:rsid w:val="00ED5D4B"/>
    <w:rPr>
      <w:rFonts w:ascii="Garamond" w:hAnsi="Garamond"/>
      <w:color w:val="auto"/>
      <w:sz w:val="32"/>
    </w:rPr>
  </w:style>
  <w:style w:type="character" w:customStyle="1" w:styleId="BFMTH1Char">
    <w:name w:val="BFMT H1 Char"/>
    <w:basedOn w:val="Heading1Char"/>
    <w:link w:val="BFMTH1"/>
    <w:rsid w:val="0060242F"/>
    <w:rPr>
      <w:rFonts w:ascii="Garamond" w:hAnsi="Garamond"/>
      <w:b/>
      <w:bCs/>
      <w:sz w:val="36"/>
    </w:rPr>
  </w:style>
  <w:style w:type="paragraph" w:customStyle="1" w:styleId="BFMTH3">
    <w:name w:val="BFMT H3"/>
    <w:basedOn w:val="BFMTH2"/>
    <w:next w:val="Heading2"/>
    <w:link w:val="BFMTH3Char"/>
    <w:rsid w:val="00ED5D4B"/>
    <w:pPr>
      <w:numPr>
        <w:ilvl w:val="1"/>
        <w:numId w:val="1"/>
      </w:numPr>
    </w:pPr>
    <w:rPr>
      <w:color w:val="000000"/>
    </w:rPr>
  </w:style>
  <w:style w:type="character" w:customStyle="1" w:styleId="Heading2Char">
    <w:name w:val="Heading 2 Char"/>
    <w:basedOn w:val="DefaultParagraphFont"/>
    <w:link w:val="Heading2"/>
    <w:uiPriority w:val="9"/>
    <w:rsid w:val="00ED5D4B"/>
    <w:rPr>
      <w:rFonts w:ascii="Cambria" w:eastAsia="Times New Roman" w:hAnsi="Cambria" w:cs="Times New Roman"/>
      <w:b/>
      <w:bCs/>
      <w:color w:val="4F81BD"/>
      <w:sz w:val="26"/>
      <w:szCs w:val="26"/>
    </w:rPr>
  </w:style>
  <w:style w:type="character" w:customStyle="1" w:styleId="BFMTH2Char">
    <w:name w:val="BFMT H2 Char"/>
    <w:basedOn w:val="Heading2Char"/>
    <w:link w:val="BFMTH2"/>
    <w:rsid w:val="00ED5D4B"/>
    <w:rPr>
      <w:rFonts w:ascii="Garamond" w:hAnsi="Garamond"/>
      <w:sz w:val="32"/>
    </w:rPr>
  </w:style>
  <w:style w:type="paragraph" w:customStyle="1" w:styleId="BFH2">
    <w:name w:val="BF H2"/>
    <w:basedOn w:val="BFMTH3"/>
    <w:link w:val="BFH2Char"/>
    <w:qFormat/>
    <w:rsid w:val="00ED5D4B"/>
  </w:style>
  <w:style w:type="character" w:customStyle="1" w:styleId="Heading3Char">
    <w:name w:val="Heading 3 Char"/>
    <w:basedOn w:val="DefaultParagraphFont"/>
    <w:link w:val="Heading3"/>
    <w:uiPriority w:val="9"/>
    <w:semiHidden/>
    <w:rsid w:val="00ED5D4B"/>
    <w:rPr>
      <w:rFonts w:ascii="Cambria" w:eastAsia="Times New Roman" w:hAnsi="Cambria" w:cs="Times New Roman"/>
      <w:b/>
      <w:bCs/>
      <w:color w:val="4F81BD"/>
    </w:rPr>
  </w:style>
  <w:style w:type="character" w:customStyle="1" w:styleId="BFMTH3Char">
    <w:name w:val="BFMT H3 Char"/>
    <w:basedOn w:val="Heading3Char"/>
    <w:link w:val="BFMTH3"/>
    <w:rsid w:val="00ED5D4B"/>
    <w:rPr>
      <w:rFonts w:ascii="Garamond" w:hAnsi="Garamond"/>
      <w:b/>
      <w:bCs/>
      <w:color w:val="000000"/>
      <w:sz w:val="32"/>
      <w:szCs w:val="26"/>
    </w:rPr>
  </w:style>
  <w:style w:type="paragraph" w:customStyle="1" w:styleId="BF3">
    <w:name w:val="BF 3"/>
    <w:basedOn w:val="Heading3"/>
    <w:next w:val="Heading3"/>
    <w:link w:val="BF3Char"/>
    <w:qFormat/>
    <w:rsid w:val="00ED5D4B"/>
    <w:pPr>
      <w:numPr>
        <w:ilvl w:val="2"/>
        <w:numId w:val="1"/>
      </w:numPr>
    </w:pPr>
    <w:rPr>
      <w:rFonts w:ascii="Garamond" w:hAnsi="Garamond"/>
      <w:i/>
      <w:color w:val="000000"/>
      <w:sz w:val="28"/>
    </w:rPr>
  </w:style>
  <w:style w:type="character" w:customStyle="1" w:styleId="BFH2Char">
    <w:name w:val="BF H2 Char"/>
    <w:basedOn w:val="BFMTH3Char"/>
    <w:link w:val="BFH2"/>
    <w:rsid w:val="00ED5D4B"/>
  </w:style>
  <w:style w:type="paragraph" w:customStyle="1" w:styleId="BFH4">
    <w:name w:val="BF H4"/>
    <w:basedOn w:val="Heading4"/>
    <w:next w:val="Heading4"/>
    <w:link w:val="BFH4Char"/>
    <w:uiPriority w:val="99"/>
    <w:qFormat/>
    <w:rsid w:val="00427446"/>
    <w:pPr>
      <w:numPr>
        <w:ilvl w:val="3"/>
        <w:numId w:val="1"/>
      </w:numPr>
    </w:pPr>
    <w:rPr>
      <w:rFonts w:ascii="Garamond" w:hAnsi="Garamond"/>
      <w:color w:val="000000"/>
      <w:sz w:val="24"/>
    </w:rPr>
  </w:style>
  <w:style w:type="character" w:customStyle="1" w:styleId="BF3Char">
    <w:name w:val="BF 3 Char"/>
    <w:basedOn w:val="BFH2Char"/>
    <w:link w:val="BF3"/>
    <w:rsid w:val="00ED5D4B"/>
    <w:rPr>
      <w:i/>
      <w:sz w:val="28"/>
      <w:szCs w:val="22"/>
    </w:rPr>
  </w:style>
  <w:style w:type="paragraph" w:customStyle="1" w:styleId="BFNT">
    <w:name w:val="BF NT"/>
    <w:basedOn w:val="Normal"/>
    <w:next w:val="Normal"/>
    <w:link w:val="BFNTChar"/>
    <w:qFormat/>
    <w:rsid w:val="00A831E6"/>
  </w:style>
  <w:style w:type="character" w:customStyle="1" w:styleId="BFH4Char">
    <w:name w:val="BF H4 Char"/>
    <w:basedOn w:val="BF3Char"/>
    <w:link w:val="BFH4"/>
    <w:uiPriority w:val="99"/>
    <w:rsid w:val="00427446"/>
    <w:rPr>
      <w:iCs/>
      <w:sz w:val="24"/>
    </w:rPr>
  </w:style>
  <w:style w:type="character" w:customStyle="1" w:styleId="Heading4Char">
    <w:name w:val="Heading 4 Char"/>
    <w:basedOn w:val="DefaultParagraphFont"/>
    <w:link w:val="Heading4"/>
    <w:uiPriority w:val="9"/>
    <w:semiHidden/>
    <w:rsid w:val="00427446"/>
    <w:rPr>
      <w:rFonts w:ascii="Cambria" w:eastAsia="Times New Roman" w:hAnsi="Cambria" w:cs="Times New Roman"/>
      <w:b/>
      <w:bCs/>
      <w:i/>
      <w:iCs/>
      <w:color w:val="4F81BD"/>
    </w:rPr>
  </w:style>
  <w:style w:type="character" w:customStyle="1" w:styleId="BFNTChar">
    <w:name w:val="BF NT Char"/>
    <w:basedOn w:val="BFH2Char"/>
    <w:link w:val="BFNT"/>
    <w:rsid w:val="00A831E6"/>
  </w:style>
  <w:style w:type="paragraph" w:styleId="TOCHeading">
    <w:name w:val="TOC Heading"/>
    <w:basedOn w:val="Heading1"/>
    <w:next w:val="Normal"/>
    <w:uiPriority w:val="39"/>
    <w:unhideWhenUsed/>
    <w:qFormat/>
    <w:rsid w:val="00371663"/>
    <w:pPr>
      <w:spacing w:line="276" w:lineRule="auto"/>
      <w:jc w:val="left"/>
      <w:outlineLvl w:val="9"/>
    </w:pPr>
  </w:style>
  <w:style w:type="paragraph" w:styleId="TOAHeading">
    <w:name w:val="toa heading"/>
    <w:basedOn w:val="Normal"/>
    <w:next w:val="Normal"/>
    <w:uiPriority w:val="99"/>
    <w:semiHidden/>
    <w:unhideWhenUsed/>
    <w:rsid w:val="004545C9"/>
    <w:pPr>
      <w:spacing w:before="120"/>
    </w:pPr>
    <w:rPr>
      <w:rFonts w:ascii="Cambria" w:eastAsia="Times New Roman" w:hAnsi="Cambria"/>
      <w:b/>
      <w:bCs/>
      <w:sz w:val="24"/>
      <w:szCs w:val="24"/>
    </w:rPr>
  </w:style>
  <w:style w:type="paragraph" w:styleId="TOC1">
    <w:name w:val="toc 1"/>
    <w:basedOn w:val="Normal"/>
    <w:next w:val="Normal"/>
    <w:autoRedefine/>
    <w:uiPriority w:val="39"/>
    <w:unhideWhenUsed/>
    <w:qFormat/>
    <w:rsid w:val="004545C9"/>
    <w:pPr>
      <w:spacing w:after="100"/>
      <w:ind w:left="0"/>
    </w:pPr>
  </w:style>
  <w:style w:type="paragraph" w:styleId="TOC2">
    <w:name w:val="toc 2"/>
    <w:basedOn w:val="Normal"/>
    <w:next w:val="Normal"/>
    <w:autoRedefine/>
    <w:uiPriority w:val="39"/>
    <w:unhideWhenUsed/>
    <w:qFormat/>
    <w:rsid w:val="00AF1384"/>
    <w:pPr>
      <w:tabs>
        <w:tab w:val="left" w:pos="880"/>
        <w:tab w:val="right" w:leader="dot" w:pos="9350"/>
      </w:tabs>
      <w:spacing w:after="100" w:line="240" w:lineRule="auto"/>
      <w:ind w:left="216"/>
    </w:pPr>
  </w:style>
  <w:style w:type="paragraph" w:styleId="TOC3">
    <w:name w:val="toc 3"/>
    <w:basedOn w:val="Normal"/>
    <w:next w:val="Normal"/>
    <w:autoRedefine/>
    <w:uiPriority w:val="39"/>
    <w:unhideWhenUsed/>
    <w:qFormat/>
    <w:rsid w:val="00371663"/>
    <w:pPr>
      <w:spacing w:after="100"/>
      <w:ind w:left="440"/>
    </w:pPr>
  </w:style>
  <w:style w:type="character" w:styleId="Hyperlink">
    <w:name w:val="Hyperlink"/>
    <w:basedOn w:val="DefaultParagraphFont"/>
    <w:uiPriority w:val="99"/>
    <w:unhideWhenUsed/>
    <w:rsid w:val="00371663"/>
    <w:rPr>
      <w:color w:val="0000FF"/>
      <w:u w:val="single"/>
    </w:rPr>
  </w:style>
  <w:style w:type="character" w:styleId="PlaceholderText">
    <w:name w:val="Placeholder Text"/>
    <w:basedOn w:val="DefaultParagraphFont"/>
    <w:uiPriority w:val="99"/>
    <w:semiHidden/>
    <w:rsid w:val="00B753D7"/>
    <w:rPr>
      <w:color w:val="808080"/>
    </w:rPr>
  </w:style>
  <w:style w:type="paragraph" w:customStyle="1" w:styleId="TableTitle">
    <w:name w:val="Table Title"/>
    <w:basedOn w:val="Normal"/>
    <w:rsid w:val="00A3251B"/>
    <w:pPr>
      <w:widowControl w:val="0"/>
      <w:spacing w:after="0" w:line="240" w:lineRule="atLeast"/>
      <w:ind w:left="0"/>
      <w:jc w:val="left"/>
    </w:pPr>
    <w:rPr>
      <w:rFonts w:ascii="Times New Roman" w:eastAsia="Times New Roman" w:hAnsi="Times New Roman"/>
      <w:b/>
      <w:sz w:val="24"/>
      <w:szCs w:val="20"/>
    </w:rPr>
  </w:style>
  <w:style w:type="paragraph" w:customStyle="1" w:styleId="TableSubTitle">
    <w:name w:val="Table Sub Title"/>
    <w:basedOn w:val="Normal"/>
    <w:rsid w:val="0010119F"/>
    <w:pPr>
      <w:spacing w:after="0" w:line="240" w:lineRule="auto"/>
      <w:ind w:left="0"/>
      <w:jc w:val="left"/>
    </w:pPr>
    <w:rPr>
      <w:rFonts w:ascii="Times New Roman" w:eastAsia="Times New Roman" w:hAnsi="Times New Roman"/>
      <w:b/>
      <w:sz w:val="20"/>
      <w:szCs w:val="20"/>
    </w:rPr>
  </w:style>
  <w:style w:type="paragraph" w:styleId="BalloonText">
    <w:name w:val="Balloon Text"/>
    <w:basedOn w:val="Normal"/>
    <w:link w:val="BalloonTextChar"/>
    <w:uiPriority w:val="99"/>
    <w:semiHidden/>
    <w:unhideWhenUsed/>
    <w:rsid w:val="00A51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4D0"/>
    <w:rPr>
      <w:rFonts w:ascii="Tahoma" w:hAnsi="Tahoma" w:cs="Tahoma"/>
      <w:sz w:val="16"/>
      <w:szCs w:val="16"/>
    </w:rPr>
  </w:style>
  <w:style w:type="paragraph" w:customStyle="1" w:styleId="tabletext">
    <w:name w:val="table text"/>
    <w:rsid w:val="00353900"/>
    <w:pPr>
      <w:spacing w:before="40" w:after="40"/>
    </w:pPr>
    <w:rPr>
      <w:rFonts w:ascii="Arial" w:eastAsia="Times New Roman" w:hAnsi="Arial"/>
      <w:noProof/>
      <w:sz w:val="18"/>
    </w:rPr>
  </w:style>
  <w:style w:type="paragraph" w:customStyle="1" w:styleId="Bulletwithtext4">
    <w:name w:val="Bullet with text 4"/>
    <w:basedOn w:val="Normal"/>
    <w:rsid w:val="00307551"/>
    <w:pPr>
      <w:numPr>
        <w:numId w:val="2"/>
      </w:numPr>
      <w:spacing w:after="0" w:line="240" w:lineRule="auto"/>
      <w:jc w:val="left"/>
    </w:pPr>
    <w:rPr>
      <w:rFonts w:ascii="Arial" w:eastAsia="Times New Roman" w:hAnsi="Arial"/>
      <w:sz w:val="20"/>
      <w:szCs w:val="20"/>
    </w:rPr>
  </w:style>
  <w:style w:type="paragraph" w:customStyle="1" w:styleId="TableHeading">
    <w:name w:val="Table_Heading"/>
    <w:basedOn w:val="Normal"/>
    <w:next w:val="Normal"/>
    <w:rsid w:val="00307551"/>
    <w:pPr>
      <w:keepNext/>
      <w:keepLines/>
      <w:spacing w:before="40" w:after="40" w:line="240" w:lineRule="auto"/>
      <w:ind w:left="0"/>
      <w:jc w:val="left"/>
    </w:pPr>
    <w:rPr>
      <w:rFonts w:ascii="Arial" w:eastAsia="Times New Roman" w:hAnsi="Arial"/>
      <w:b/>
      <w:sz w:val="20"/>
      <w:szCs w:val="20"/>
    </w:rPr>
  </w:style>
  <w:style w:type="paragraph" w:customStyle="1" w:styleId="TableMedium">
    <w:name w:val="Table_Medium"/>
    <w:basedOn w:val="Normal"/>
    <w:uiPriority w:val="99"/>
    <w:rsid w:val="00307551"/>
    <w:pPr>
      <w:spacing w:before="40" w:after="40" w:line="240" w:lineRule="auto"/>
      <w:ind w:left="0"/>
      <w:jc w:val="left"/>
    </w:pPr>
    <w:rPr>
      <w:rFonts w:ascii="Arial" w:eastAsia="Times New Roman" w:hAnsi="Arial"/>
      <w:sz w:val="18"/>
      <w:szCs w:val="20"/>
    </w:rPr>
  </w:style>
  <w:style w:type="paragraph" w:customStyle="1" w:styleId="NumberedHeadingStyleA1">
    <w:name w:val="Numbered Heading Style A.1"/>
    <w:basedOn w:val="Heading1"/>
    <w:next w:val="Normal"/>
    <w:rsid w:val="00307551"/>
    <w:pPr>
      <w:keepLines w:val="0"/>
      <w:numPr>
        <w:numId w:val="3"/>
      </w:numPr>
      <w:tabs>
        <w:tab w:val="left" w:pos="720"/>
      </w:tabs>
      <w:spacing w:before="240" w:after="60" w:line="240" w:lineRule="auto"/>
      <w:jc w:val="left"/>
    </w:pPr>
    <w:rPr>
      <w:rFonts w:ascii="Arial" w:hAnsi="Arial"/>
      <w:bCs w:val="0"/>
      <w:color w:val="auto"/>
      <w:kern w:val="28"/>
      <w:szCs w:val="20"/>
    </w:rPr>
  </w:style>
  <w:style w:type="paragraph" w:customStyle="1" w:styleId="NumberedHeadingStyleA2">
    <w:name w:val="Numbered Heading Style A.2"/>
    <w:basedOn w:val="Heading2"/>
    <w:next w:val="Normal"/>
    <w:link w:val="NumberedHeadingStyleA2Char"/>
    <w:rsid w:val="00307551"/>
    <w:pPr>
      <w:keepLines w:val="0"/>
      <w:numPr>
        <w:ilvl w:val="1"/>
        <w:numId w:val="3"/>
      </w:numPr>
      <w:spacing w:before="240" w:after="60" w:line="240" w:lineRule="auto"/>
      <w:jc w:val="left"/>
    </w:pPr>
    <w:rPr>
      <w:rFonts w:ascii="Arial" w:hAnsi="Arial"/>
      <w:bCs w:val="0"/>
      <w:color w:val="auto"/>
      <w:sz w:val="24"/>
      <w:szCs w:val="20"/>
    </w:rPr>
  </w:style>
  <w:style w:type="paragraph" w:customStyle="1" w:styleId="NumberedHeadingStyleA3">
    <w:name w:val="Numbered Heading Style A.3"/>
    <w:basedOn w:val="Heading3"/>
    <w:next w:val="Normal"/>
    <w:rsid w:val="00307551"/>
    <w:pPr>
      <w:keepLines w:val="0"/>
      <w:numPr>
        <w:ilvl w:val="2"/>
        <w:numId w:val="3"/>
      </w:numPr>
      <w:tabs>
        <w:tab w:val="left" w:pos="1080"/>
      </w:tabs>
      <w:spacing w:before="240" w:after="60" w:line="240" w:lineRule="auto"/>
      <w:jc w:val="left"/>
    </w:pPr>
    <w:rPr>
      <w:rFonts w:ascii="Arial" w:hAnsi="Arial"/>
      <w:bCs w:val="0"/>
      <w:color w:val="auto"/>
      <w:szCs w:val="20"/>
    </w:rPr>
  </w:style>
  <w:style w:type="paragraph" w:customStyle="1" w:styleId="NumberedHeadingStyleA4">
    <w:name w:val="Numbered Heading Style A.4"/>
    <w:basedOn w:val="Heading4"/>
    <w:next w:val="Normal"/>
    <w:rsid w:val="00307551"/>
    <w:pPr>
      <w:keepLines w:val="0"/>
      <w:numPr>
        <w:ilvl w:val="3"/>
        <w:numId w:val="3"/>
      </w:numPr>
      <w:tabs>
        <w:tab w:val="left" w:pos="1440"/>
        <w:tab w:val="left" w:pos="1800"/>
      </w:tabs>
      <w:spacing w:before="240" w:after="60" w:line="240" w:lineRule="auto"/>
      <w:jc w:val="left"/>
    </w:pPr>
    <w:rPr>
      <w:rFonts w:ascii="Arial" w:hAnsi="Arial"/>
      <w:bCs w:val="0"/>
      <w:i w:val="0"/>
      <w:iCs w:val="0"/>
      <w:color w:val="auto"/>
      <w:sz w:val="20"/>
      <w:szCs w:val="20"/>
    </w:rPr>
  </w:style>
  <w:style w:type="paragraph" w:customStyle="1" w:styleId="NumberedHeadingStyleA5">
    <w:name w:val="Numbered Heading Style A.5"/>
    <w:basedOn w:val="Heading5"/>
    <w:next w:val="Normal"/>
    <w:rsid w:val="00307551"/>
    <w:pPr>
      <w:keepLines w:val="0"/>
      <w:numPr>
        <w:ilvl w:val="4"/>
        <w:numId w:val="3"/>
      </w:numPr>
      <w:spacing w:before="240" w:after="60" w:line="240" w:lineRule="auto"/>
      <w:jc w:val="left"/>
    </w:pPr>
    <w:rPr>
      <w:rFonts w:ascii="Arial" w:hAnsi="Arial"/>
      <w:b/>
      <w:i/>
      <w:color w:val="auto"/>
      <w:sz w:val="20"/>
      <w:szCs w:val="12"/>
    </w:rPr>
  </w:style>
  <w:style w:type="paragraph" w:customStyle="1" w:styleId="NumberedHeadingStyleA6">
    <w:name w:val="Numbered Heading Style A.6"/>
    <w:basedOn w:val="Heading6"/>
    <w:next w:val="Normal"/>
    <w:rsid w:val="00307551"/>
    <w:pPr>
      <w:keepLines w:val="0"/>
      <w:numPr>
        <w:ilvl w:val="5"/>
        <w:numId w:val="3"/>
      </w:numPr>
      <w:spacing w:before="240" w:after="60" w:line="240" w:lineRule="auto"/>
      <w:jc w:val="left"/>
    </w:pPr>
    <w:rPr>
      <w:rFonts w:ascii="Arial" w:hAnsi="Arial"/>
      <w:iCs w:val="0"/>
      <w:color w:val="auto"/>
      <w:sz w:val="20"/>
      <w:szCs w:val="12"/>
    </w:rPr>
  </w:style>
  <w:style w:type="paragraph" w:customStyle="1" w:styleId="NumberedHeadingStyleA7">
    <w:name w:val="Numbered Heading Style A.7"/>
    <w:basedOn w:val="Heading7"/>
    <w:next w:val="Normal"/>
    <w:rsid w:val="00307551"/>
    <w:pPr>
      <w:keepLines w:val="0"/>
      <w:numPr>
        <w:ilvl w:val="6"/>
        <w:numId w:val="3"/>
      </w:numPr>
      <w:spacing w:before="240" w:after="60" w:line="240" w:lineRule="auto"/>
      <w:jc w:val="left"/>
    </w:pPr>
    <w:rPr>
      <w:rFonts w:ascii="Arial" w:hAnsi="Arial"/>
      <w:i w:val="0"/>
      <w:iCs w:val="0"/>
      <w:color w:val="auto"/>
      <w:sz w:val="20"/>
      <w:szCs w:val="12"/>
    </w:rPr>
  </w:style>
  <w:style w:type="paragraph" w:customStyle="1" w:styleId="NumberedHeadingStyleA8">
    <w:name w:val="Numbered Heading Style A.8"/>
    <w:basedOn w:val="Heading8"/>
    <w:next w:val="Normal"/>
    <w:rsid w:val="00307551"/>
    <w:pPr>
      <w:keepLines w:val="0"/>
      <w:numPr>
        <w:ilvl w:val="7"/>
        <w:numId w:val="3"/>
      </w:numPr>
      <w:spacing w:before="240" w:after="60" w:line="240" w:lineRule="auto"/>
      <w:jc w:val="left"/>
    </w:pPr>
    <w:rPr>
      <w:rFonts w:ascii="Arial" w:hAnsi="Arial"/>
      <w:color w:val="auto"/>
      <w:sz w:val="18"/>
      <w:szCs w:val="12"/>
    </w:rPr>
  </w:style>
  <w:style w:type="paragraph" w:customStyle="1" w:styleId="NumberedHeadingStyleA9">
    <w:name w:val="Numbered Heading Style A.9"/>
    <w:basedOn w:val="Heading9"/>
    <w:next w:val="Normal"/>
    <w:rsid w:val="00307551"/>
    <w:pPr>
      <w:keepLines w:val="0"/>
      <w:numPr>
        <w:ilvl w:val="8"/>
        <w:numId w:val="3"/>
      </w:numPr>
      <w:spacing w:before="240" w:after="60" w:line="240" w:lineRule="auto"/>
      <w:jc w:val="left"/>
    </w:pPr>
    <w:rPr>
      <w:rFonts w:ascii="Arial" w:hAnsi="Arial"/>
      <w:iCs w:val="0"/>
      <w:color w:val="auto"/>
      <w:sz w:val="18"/>
      <w:szCs w:val="12"/>
    </w:rPr>
  </w:style>
  <w:style w:type="paragraph" w:customStyle="1" w:styleId="Numberedlist21">
    <w:name w:val="Numbered list 2.1"/>
    <w:basedOn w:val="Heading1"/>
    <w:next w:val="Normal"/>
    <w:rsid w:val="00307551"/>
    <w:pPr>
      <w:keepLines w:val="0"/>
      <w:tabs>
        <w:tab w:val="left" w:pos="720"/>
      </w:tabs>
      <w:spacing w:before="240" w:after="60" w:line="240" w:lineRule="auto"/>
      <w:ind w:left="720" w:hanging="360"/>
      <w:jc w:val="left"/>
    </w:pPr>
    <w:rPr>
      <w:rFonts w:ascii="Arial" w:hAnsi="Arial"/>
      <w:bCs w:val="0"/>
      <w:color w:val="auto"/>
      <w:kern w:val="28"/>
      <w:szCs w:val="20"/>
    </w:rPr>
  </w:style>
  <w:style w:type="paragraph" w:customStyle="1" w:styleId="Numberedlist22">
    <w:name w:val="Numbered list 2.2"/>
    <w:basedOn w:val="Heading2"/>
    <w:next w:val="Normal"/>
    <w:link w:val="Numberedlist22Char"/>
    <w:rsid w:val="00307551"/>
    <w:pPr>
      <w:keepLines w:val="0"/>
      <w:tabs>
        <w:tab w:val="left" w:pos="720"/>
      </w:tabs>
      <w:spacing w:before="240" w:after="60" w:line="240" w:lineRule="auto"/>
      <w:ind w:left="720" w:hanging="360"/>
      <w:jc w:val="left"/>
    </w:pPr>
    <w:rPr>
      <w:rFonts w:ascii="Arial" w:hAnsi="Arial"/>
      <w:bCs w:val="0"/>
      <w:color w:val="auto"/>
      <w:sz w:val="24"/>
      <w:szCs w:val="20"/>
    </w:rPr>
  </w:style>
  <w:style w:type="character" w:customStyle="1" w:styleId="Numberedlist22Char">
    <w:name w:val="Numbered list 2.2 Char"/>
    <w:basedOn w:val="DefaultParagraphFont"/>
    <w:link w:val="Numberedlist22"/>
    <w:locked/>
    <w:rsid w:val="00307551"/>
    <w:rPr>
      <w:rFonts w:ascii="Arial" w:eastAsia="Times New Roman" w:hAnsi="Arial" w:cs="Times New Roman"/>
      <w:b/>
      <w:sz w:val="24"/>
      <w:szCs w:val="20"/>
    </w:rPr>
  </w:style>
  <w:style w:type="character" w:customStyle="1" w:styleId="Heading5Char">
    <w:name w:val="Heading 5 Char"/>
    <w:basedOn w:val="DefaultParagraphFont"/>
    <w:link w:val="Heading5"/>
    <w:uiPriority w:val="9"/>
    <w:semiHidden/>
    <w:rsid w:val="00307551"/>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307551"/>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307551"/>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307551"/>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307551"/>
    <w:rPr>
      <w:rFonts w:ascii="Cambria" w:eastAsia="Times New Roman" w:hAnsi="Cambria" w:cs="Times New Roman"/>
      <w:i/>
      <w:iCs/>
      <w:color w:val="404040"/>
      <w:sz w:val="20"/>
      <w:szCs w:val="20"/>
    </w:rPr>
  </w:style>
  <w:style w:type="character" w:customStyle="1" w:styleId="NumberedHeadingStyleA2Char">
    <w:name w:val="Numbered Heading Style A.2 Char"/>
    <w:link w:val="NumberedHeadingStyleA2"/>
    <w:rsid w:val="001D4E38"/>
    <w:rPr>
      <w:rFonts w:ascii="Arial" w:eastAsia="Times New Roman" w:hAnsi="Arial"/>
      <w:b/>
      <w:sz w:val="24"/>
    </w:rPr>
  </w:style>
  <w:style w:type="paragraph" w:customStyle="1" w:styleId="tablesmheading">
    <w:name w:val="tablesmheading"/>
    <w:basedOn w:val="Normal"/>
    <w:rsid w:val="00091A84"/>
    <w:pPr>
      <w:spacing w:before="100" w:beforeAutospacing="1" w:after="100" w:afterAutospacing="1" w:line="240" w:lineRule="auto"/>
      <w:ind w:left="0"/>
      <w:jc w:val="left"/>
    </w:pPr>
    <w:rPr>
      <w:rFonts w:ascii="Times New Roman" w:eastAsia="Times New Roman" w:hAnsi="Times New Roman"/>
      <w:sz w:val="24"/>
      <w:szCs w:val="24"/>
      <w:lang w:val="en-IN" w:eastAsia="en-IN"/>
    </w:rPr>
  </w:style>
  <w:style w:type="paragraph" w:customStyle="1" w:styleId="tablemedium0">
    <w:name w:val="tablemedium"/>
    <w:basedOn w:val="Normal"/>
    <w:rsid w:val="00091A84"/>
    <w:pPr>
      <w:spacing w:before="100" w:beforeAutospacing="1" w:after="100" w:afterAutospacing="1" w:line="240" w:lineRule="auto"/>
      <w:ind w:left="0"/>
      <w:jc w:val="left"/>
    </w:pPr>
    <w:rPr>
      <w:rFonts w:ascii="Times New Roman" w:eastAsia="Times New Roman" w:hAnsi="Times New Roman"/>
      <w:sz w:val="24"/>
      <w:szCs w:val="24"/>
      <w:lang w:val="en-IN" w:eastAsia="en-IN"/>
    </w:rPr>
  </w:style>
  <w:style w:type="paragraph" w:customStyle="1" w:styleId="TableSmHeading0">
    <w:name w:val="Table_Sm_Heading"/>
    <w:basedOn w:val="Normal"/>
    <w:rsid w:val="00285766"/>
    <w:pPr>
      <w:keepNext/>
      <w:spacing w:before="60" w:after="40" w:line="240" w:lineRule="auto"/>
      <w:ind w:left="0"/>
      <w:jc w:val="left"/>
    </w:pPr>
    <w:rPr>
      <w:rFonts w:ascii="Arial" w:hAnsi="Arial" w:cs="Arial"/>
      <w:b/>
      <w:bCs/>
      <w:sz w:val="16"/>
      <w:szCs w:val="16"/>
    </w:rPr>
  </w:style>
  <w:style w:type="paragraph" w:styleId="ListParagraph">
    <w:name w:val="List Paragraph"/>
    <w:basedOn w:val="Normal"/>
    <w:uiPriority w:val="34"/>
    <w:qFormat/>
    <w:rsid w:val="00143AE9"/>
    <w:pPr>
      <w:suppressAutoHyphens/>
      <w:spacing w:after="0" w:line="240" w:lineRule="auto"/>
      <w:ind w:left="720"/>
      <w:contextualSpacing/>
      <w:jc w:val="left"/>
    </w:pPr>
    <w:rPr>
      <w:rFonts w:ascii="Times New Roman" w:eastAsia="Times New Roman" w:hAnsi="Times New Roman"/>
      <w:sz w:val="24"/>
      <w:szCs w:val="24"/>
      <w:lang w:eastAsia="ar-SA"/>
    </w:rPr>
  </w:style>
  <w:style w:type="character" w:customStyle="1" w:styleId="apple-style-span">
    <w:name w:val="apple-style-span"/>
    <w:basedOn w:val="DefaultParagraphFont"/>
    <w:rsid w:val="00143AE9"/>
  </w:style>
  <w:style w:type="paragraph" w:customStyle="1" w:styleId="NormalWebCharChar">
    <w:name w:val="Normal (Web) Char Char"/>
    <w:basedOn w:val="Normal"/>
    <w:rsid w:val="00F175E4"/>
    <w:pPr>
      <w:suppressAutoHyphens/>
      <w:spacing w:before="28" w:after="28" w:line="100" w:lineRule="atLeast"/>
      <w:ind w:left="0"/>
      <w:jc w:val="left"/>
    </w:pPr>
    <w:rPr>
      <w:rFonts w:ascii="Times New Roman" w:eastAsia="Times New Roman" w:hAnsi="Times New Roman"/>
      <w:kern w:val="1"/>
      <w:sz w:val="24"/>
      <w:szCs w:val="24"/>
      <w:lang w:eastAsia="ar-SA"/>
    </w:rPr>
  </w:style>
  <w:style w:type="character" w:customStyle="1" w:styleId="BodyTextChar">
    <w:name w:val="Body Text Char"/>
    <w:basedOn w:val="DefaultParagraphFont"/>
    <w:link w:val="BodyText"/>
    <w:rsid w:val="0051435F"/>
    <w:rPr>
      <w:rFonts w:eastAsia="SimSun" w:cs="Calibri"/>
      <w:kern w:val="1"/>
      <w:lang w:eastAsia="ar-SA"/>
    </w:rPr>
  </w:style>
  <w:style w:type="paragraph" w:styleId="BodyText">
    <w:name w:val="Body Text"/>
    <w:basedOn w:val="Normal"/>
    <w:link w:val="BodyTextChar"/>
    <w:rsid w:val="0051435F"/>
    <w:pPr>
      <w:suppressAutoHyphens/>
      <w:spacing w:after="120"/>
      <w:ind w:left="14"/>
    </w:pPr>
    <w:rPr>
      <w:rFonts w:eastAsia="SimSun" w:cs="Calibri"/>
      <w:kern w:val="1"/>
      <w:sz w:val="20"/>
      <w:szCs w:val="20"/>
      <w:lang w:eastAsia="ar-SA"/>
    </w:rPr>
  </w:style>
  <w:style w:type="character" w:customStyle="1" w:styleId="BodyTextChar1">
    <w:name w:val="Body Text Char1"/>
    <w:basedOn w:val="DefaultParagraphFont"/>
    <w:link w:val="BodyText"/>
    <w:uiPriority w:val="99"/>
    <w:semiHidden/>
    <w:rsid w:val="0051435F"/>
    <w:rPr>
      <w:sz w:val="22"/>
      <w:szCs w:val="22"/>
    </w:rPr>
  </w:style>
  <w:style w:type="character" w:customStyle="1" w:styleId="BFH4CharChar">
    <w:name w:val="BF H4 Char Char"/>
    <w:basedOn w:val="DefaultParagraphFont"/>
    <w:rsid w:val="008E20EC"/>
    <w:rPr>
      <w:rFonts w:ascii="Garamond" w:hAnsi="Garamond" w:cs="Garamond"/>
      <w:b/>
      <w:bCs/>
      <w:i/>
      <w:iCs/>
      <w:color w:val="000000"/>
      <w:sz w:val="26"/>
      <w:szCs w:val="26"/>
    </w:rPr>
  </w:style>
  <w:style w:type="character" w:customStyle="1" w:styleId="Numberedlist22CharChar">
    <w:name w:val="Numbered list 2.2 Char Char"/>
    <w:basedOn w:val="DefaultParagraphFont"/>
    <w:rsid w:val="007E0153"/>
    <w:rPr>
      <w:rFonts w:ascii="Arial" w:hAnsi="Arial" w:cs="Arial"/>
      <w:b/>
      <w:bCs/>
      <w:sz w:val="20"/>
      <w:szCs w:val="20"/>
    </w:rPr>
  </w:style>
  <w:style w:type="character" w:styleId="CommentReference">
    <w:name w:val="annotation reference"/>
    <w:basedOn w:val="DefaultParagraphFont"/>
    <w:uiPriority w:val="99"/>
    <w:semiHidden/>
    <w:unhideWhenUsed/>
    <w:rsid w:val="00E03EDC"/>
    <w:rPr>
      <w:sz w:val="16"/>
      <w:szCs w:val="16"/>
    </w:rPr>
  </w:style>
  <w:style w:type="paragraph" w:styleId="CommentText">
    <w:name w:val="annotation text"/>
    <w:basedOn w:val="Normal"/>
    <w:link w:val="CommentTextChar"/>
    <w:uiPriority w:val="99"/>
    <w:semiHidden/>
    <w:unhideWhenUsed/>
    <w:rsid w:val="00E03EDC"/>
    <w:rPr>
      <w:sz w:val="20"/>
      <w:szCs w:val="20"/>
    </w:rPr>
  </w:style>
  <w:style w:type="character" w:customStyle="1" w:styleId="CommentTextChar">
    <w:name w:val="Comment Text Char"/>
    <w:basedOn w:val="DefaultParagraphFont"/>
    <w:link w:val="CommentText"/>
    <w:uiPriority w:val="99"/>
    <w:semiHidden/>
    <w:rsid w:val="00E03EDC"/>
  </w:style>
  <w:style w:type="paragraph" w:styleId="CommentSubject">
    <w:name w:val="annotation subject"/>
    <w:basedOn w:val="CommentText"/>
    <w:next w:val="CommentText"/>
    <w:link w:val="CommentSubjectChar"/>
    <w:uiPriority w:val="99"/>
    <w:semiHidden/>
    <w:unhideWhenUsed/>
    <w:rsid w:val="00E03EDC"/>
    <w:rPr>
      <w:b/>
      <w:bCs/>
    </w:rPr>
  </w:style>
  <w:style w:type="character" w:customStyle="1" w:styleId="CommentSubjectChar">
    <w:name w:val="Comment Subject Char"/>
    <w:basedOn w:val="CommentTextChar"/>
    <w:link w:val="CommentSubject"/>
    <w:uiPriority w:val="99"/>
    <w:semiHidden/>
    <w:rsid w:val="00E03EDC"/>
    <w:rPr>
      <w:b/>
      <w:bCs/>
    </w:rPr>
  </w:style>
</w:styles>
</file>

<file path=word/webSettings.xml><?xml version="1.0" encoding="utf-8"?>
<w:webSettings xmlns:r="http://schemas.openxmlformats.org/officeDocument/2006/relationships" xmlns:w="http://schemas.openxmlformats.org/wordprocessingml/2006/main">
  <w:divs>
    <w:div w:id="165625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D19D1-1B03-4B4D-ADFB-D2804D4D6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20</Pages>
  <Words>4230</Words>
  <Characters>24114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Software Requirement Specifications</vt:lpstr>
    </vt:vector>
  </TitlesOfParts>
  <Company>Bluefrog Mobile Technologies</Company>
  <LinksUpToDate>false</LinksUpToDate>
  <CharactersWithSpaces>28288</CharactersWithSpaces>
  <SharedDoc>false</SharedDoc>
  <HLinks>
    <vt:vector size="252" baseType="variant">
      <vt:variant>
        <vt:i4>2031668</vt:i4>
      </vt:variant>
      <vt:variant>
        <vt:i4>248</vt:i4>
      </vt:variant>
      <vt:variant>
        <vt:i4>0</vt:i4>
      </vt:variant>
      <vt:variant>
        <vt:i4>5</vt:i4>
      </vt:variant>
      <vt:variant>
        <vt:lpwstr/>
      </vt:variant>
      <vt:variant>
        <vt:lpwstr>_Toc382323705</vt:lpwstr>
      </vt:variant>
      <vt:variant>
        <vt:i4>2031668</vt:i4>
      </vt:variant>
      <vt:variant>
        <vt:i4>242</vt:i4>
      </vt:variant>
      <vt:variant>
        <vt:i4>0</vt:i4>
      </vt:variant>
      <vt:variant>
        <vt:i4>5</vt:i4>
      </vt:variant>
      <vt:variant>
        <vt:lpwstr/>
      </vt:variant>
      <vt:variant>
        <vt:lpwstr>_Toc382323701</vt:lpwstr>
      </vt:variant>
      <vt:variant>
        <vt:i4>2031668</vt:i4>
      </vt:variant>
      <vt:variant>
        <vt:i4>236</vt:i4>
      </vt:variant>
      <vt:variant>
        <vt:i4>0</vt:i4>
      </vt:variant>
      <vt:variant>
        <vt:i4>5</vt:i4>
      </vt:variant>
      <vt:variant>
        <vt:lpwstr/>
      </vt:variant>
      <vt:variant>
        <vt:lpwstr>_Toc382323700</vt:lpwstr>
      </vt:variant>
      <vt:variant>
        <vt:i4>1441845</vt:i4>
      </vt:variant>
      <vt:variant>
        <vt:i4>230</vt:i4>
      </vt:variant>
      <vt:variant>
        <vt:i4>0</vt:i4>
      </vt:variant>
      <vt:variant>
        <vt:i4>5</vt:i4>
      </vt:variant>
      <vt:variant>
        <vt:lpwstr/>
      </vt:variant>
      <vt:variant>
        <vt:lpwstr>_Toc382323698</vt:lpwstr>
      </vt:variant>
      <vt:variant>
        <vt:i4>1441845</vt:i4>
      </vt:variant>
      <vt:variant>
        <vt:i4>224</vt:i4>
      </vt:variant>
      <vt:variant>
        <vt:i4>0</vt:i4>
      </vt:variant>
      <vt:variant>
        <vt:i4>5</vt:i4>
      </vt:variant>
      <vt:variant>
        <vt:lpwstr/>
      </vt:variant>
      <vt:variant>
        <vt:lpwstr>_Toc382323696</vt:lpwstr>
      </vt:variant>
      <vt:variant>
        <vt:i4>1441845</vt:i4>
      </vt:variant>
      <vt:variant>
        <vt:i4>218</vt:i4>
      </vt:variant>
      <vt:variant>
        <vt:i4>0</vt:i4>
      </vt:variant>
      <vt:variant>
        <vt:i4>5</vt:i4>
      </vt:variant>
      <vt:variant>
        <vt:lpwstr/>
      </vt:variant>
      <vt:variant>
        <vt:lpwstr>_Toc382323694</vt:lpwstr>
      </vt:variant>
      <vt:variant>
        <vt:i4>1441845</vt:i4>
      </vt:variant>
      <vt:variant>
        <vt:i4>212</vt:i4>
      </vt:variant>
      <vt:variant>
        <vt:i4>0</vt:i4>
      </vt:variant>
      <vt:variant>
        <vt:i4>5</vt:i4>
      </vt:variant>
      <vt:variant>
        <vt:lpwstr/>
      </vt:variant>
      <vt:variant>
        <vt:lpwstr>_Toc382323692</vt:lpwstr>
      </vt:variant>
      <vt:variant>
        <vt:i4>1441845</vt:i4>
      </vt:variant>
      <vt:variant>
        <vt:i4>206</vt:i4>
      </vt:variant>
      <vt:variant>
        <vt:i4>0</vt:i4>
      </vt:variant>
      <vt:variant>
        <vt:i4>5</vt:i4>
      </vt:variant>
      <vt:variant>
        <vt:lpwstr/>
      </vt:variant>
      <vt:variant>
        <vt:lpwstr>_Toc382323690</vt:lpwstr>
      </vt:variant>
      <vt:variant>
        <vt:i4>1507381</vt:i4>
      </vt:variant>
      <vt:variant>
        <vt:i4>200</vt:i4>
      </vt:variant>
      <vt:variant>
        <vt:i4>0</vt:i4>
      </vt:variant>
      <vt:variant>
        <vt:i4>5</vt:i4>
      </vt:variant>
      <vt:variant>
        <vt:lpwstr/>
      </vt:variant>
      <vt:variant>
        <vt:lpwstr>_Toc382323689</vt:lpwstr>
      </vt:variant>
      <vt:variant>
        <vt:i4>1507381</vt:i4>
      </vt:variant>
      <vt:variant>
        <vt:i4>194</vt:i4>
      </vt:variant>
      <vt:variant>
        <vt:i4>0</vt:i4>
      </vt:variant>
      <vt:variant>
        <vt:i4>5</vt:i4>
      </vt:variant>
      <vt:variant>
        <vt:lpwstr/>
      </vt:variant>
      <vt:variant>
        <vt:lpwstr>_Toc382323688</vt:lpwstr>
      </vt:variant>
      <vt:variant>
        <vt:i4>1507381</vt:i4>
      </vt:variant>
      <vt:variant>
        <vt:i4>188</vt:i4>
      </vt:variant>
      <vt:variant>
        <vt:i4>0</vt:i4>
      </vt:variant>
      <vt:variant>
        <vt:i4>5</vt:i4>
      </vt:variant>
      <vt:variant>
        <vt:lpwstr/>
      </vt:variant>
      <vt:variant>
        <vt:lpwstr>_Toc382323687</vt:lpwstr>
      </vt:variant>
      <vt:variant>
        <vt:i4>1507381</vt:i4>
      </vt:variant>
      <vt:variant>
        <vt:i4>182</vt:i4>
      </vt:variant>
      <vt:variant>
        <vt:i4>0</vt:i4>
      </vt:variant>
      <vt:variant>
        <vt:i4>5</vt:i4>
      </vt:variant>
      <vt:variant>
        <vt:lpwstr/>
      </vt:variant>
      <vt:variant>
        <vt:lpwstr>_Toc382323686</vt:lpwstr>
      </vt:variant>
      <vt:variant>
        <vt:i4>1507381</vt:i4>
      </vt:variant>
      <vt:variant>
        <vt:i4>176</vt:i4>
      </vt:variant>
      <vt:variant>
        <vt:i4>0</vt:i4>
      </vt:variant>
      <vt:variant>
        <vt:i4>5</vt:i4>
      </vt:variant>
      <vt:variant>
        <vt:lpwstr/>
      </vt:variant>
      <vt:variant>
        <vt:lpwstr>_Toc382323685</vt:lpwstr>
      </vt:variant>
      <vt:variant>
        <vt:i4>1507381</vt:i4>
      </vt:variant>
      <vt:variant>
        <vt:i4>170</vt:i4>
      </vt:variant>
      <vt:variant>
        <vt:i4>0</vt:i4>
      </vt:variant>
      <vt:variant>
        <vt:i4>5</vt:i4>
      </vt:variant>
      <vt:variant>
        <vt:lpwstr/>
      </vt:variant>
      <vt:variant>
        <vt:lpwstr>_Toc382323684</vt:lpwstr>
      </vt:variant>
      <vt:variant>
        <vt:i4>1507381</vt:i4>
      </vt:variant>
      <vt:variant>
        <vt:i4>164</vt:i4>
      </vt:variant>
      <vt:variant>
        <vt:i4>0</vt:i4>
      </vt:variant>
      <vt:variant>
        <vt:i4>5</vt:i4>
      </vt:variant>
      <vt:variant>
        <vt:lpwstr/>
      </vt:variant>
      <vt:variant>
        <vt:lpwstr>_Toc382323683</vt:lpwstr>
      </vt:variant>
      <vt:variant>
        <vt:i4>1507381</vt:i4>
      </vt:variant>
      <vt:variant>
        <vt:i4>158</vt:i4>
      </vt:variant>
      <vt:variant>
        <vt:i4>0</vt:i4>
      </vt:variant>
      <vt:variant>
        <vt:i4>5</vt:i4>
      </vt:variant>
      <vt:variant>
        <vt:lpwstr/>
      </vt:variant>
      <vt:variant>
        <vt:lpwstr>_Toc382323682</vt:lpwstr>
      </vt:variant>
      <vt:variant>
        <vt:i4>1572917</vt:i4>
      </vt:variant>
      <vt:variant>
        <vt:i4>152</vt:i4>
      </vt:variant>
      <vt:variant>
        <vt:i4>0</vt:i4>
      </vt:variant>
      <vt:variant>
        <vt:i4>5</vt:i4>
      </vt:variant>
      <vt:variant>
        <vt:lpwstr/>
      </vt:variant>
      <vt:variant>
        <vt:lpwstr>_Toc382323678</vt:lpwstr>
      </vt:variant>
      <vt:variant>
        <vt:i4>1572917</vt:i4>
      </vt:variant>
      <vt:variant>
        <vt:i4>146</vt:i4>
      </vt:variant>
      <vt:variant>
        <vt:i4>0</vt:i4>
      </vt:variant>
      <vt:variant>
        <vt:i4>5</vt:i4>
      </vt:variant>
      <vt:variant>
        <vt:lpwstr/>
      </vt:variant>
      <vt:variant>
        <vt:lpwstr>_Toc382323676</vt:lpwstr>
      </vt:variant>
      <vt:variant>
        <vt:i4>1572917</vt:i4>
      </vt:variant>
      <vt:variant>
        <vt:i4>140</vt:i4>
      </vt:variant>
      <vt:variant>
        <vt:i4>0</vt:i4>
      </vt:variant>
      <vt:variant>
        <vt:i4>5</vt:i4>
      </vt:variant>
      <vt:variant>
        <vt:lpwstr/>
      </vt:variant>
      <vt:variant>
        <vt:lpwstr>_Toc382323673</vt:lpwstr>
      </vt:variant>
      <vt:variant>
        <vt:i4>1638453</vt:i4>
      </vt:variant>
      <vt:variant>
        <vt:i4>134</vt:i4>
      </vt:variant>
      <vt:variant>
        <vt:i4>0</vt:i4>
      </vt:variant>
      <vt:variant>
        <vt:i4>5</vt:i4>
      </vt:variant>
      <vt:variant>
        <vt:lpwstr/>
      </vt:variant>
      <vt:variant>
        <vt:lpwstr>_Toc382323665</vt:lpwstr>
      </vt:variant>
      <vt:variant>
        <vt:i4>1703989</vt:i4>
      </vt:variant>
      <vt:variant>
        <vt:i4>128</vt:i4>
      </vt:variant>
      <vt:variant>
        <vt:i4>0</vt:i4>
      </vt:variant>
      <vt:variant>
        <vt:i4>5</vt:i4>
      </vt:variant>
      <vt:variant>
        <vt:lpwstr/>
      </vt:variant>
      <vt:variant>
        <vt:lpwstr>_Toc382323659</vt:lpwstr>
      </vt:variant>
      <vt:variant>
        <vt:i4>1703989</vt:i4>
      </vt:variant>
      <vt:variant>
        <vt:i4>122</vt:i4>
      </vt:variant>
      <vt:variant>
        <vt:i4>0</vt:i4>
      </vt:variant>
      <vt:variant>
        <vt:i4>5</vt:i4>
      </vt:variant>
      <vt:variant>
        <vt:lpwstr/>
      </vt:variant>
      <vt:variant>
        <vt:lpwstr>_Toc382323658</vt:lpwstr>
      </vt:variant>
      <vt:variant>
        <vt:i4>1703989</vt:i4>
      </vt:variant>
      <vt:variant>
        <vt:i4>116</vt:i4>
      </vt:variant>
      <vt:variant>
        <vt:i4>0</vt:i4>
      </vt:variant>
      <vt:variant>
        <vt:i4>5</vt:i4>
      </vt:variant>
      <vt:variant>
        <vt:lpwstr/>
      </vt:variant>
      <vt:variant>
        <vt:lpwstr>_Toc382323657</vt:lpwstr>
      </vt:variant>
      <vt:variant>
        <vt:i4>1703989</vt:i4>
      </vt:variant>
      <vt:variant>
        <vt:i4>110</vt:i4>
      </vt:variant>
      <vt:variant>
        <vt:i4>0</vt:i4>
      </vt:variant>
      <vt:variant>
        <vt:i4>5</vt:i4>
      </vt:variant>
      <vt:variant>
        <vt:lpwstr/>
      </vt:variant>
      <vt:variant>
        <vt:lpwstr>_Toc382323656</vt:lpwstr>
      </vt:variant>
      <vt:variant>
        <vt:i4>1703989</vt:i4>
      </vt:variant>
      <vt:variant>
        <vt:i4>104</vt:i4>
      </vt:variant>
      <vt:variant>
        <vt:i4>0</vt:i4>
      </vt:variant>
      <vt:variant>
        <vt:i4>5</vt:i4>
      </vt:variant>
      <vt:variant>
        <vt:lpwstr/>
      </vt:variant>
      <vt:variant>
        <vt:lpwstr>_Toc382323655</vt:lpwstr>
      </vt:variant>
      <vt:variant>
        <vt:i4>1703989</vt:i4>
      </vt:variant>
      <vt:variant>
        <vt:i4>98</vt:i4>
      </vt:variant>
      <vt:variant>
        <vt:i4>0</vt:i4>
      </vt:variant>
      <vt:variant>
        <vt:i4>5</vt:i4>
      </vt:variant>
      <vt:variant>
        <vt:lpwstr/>
      </vt:variant>
      <vt:variant>
        <vt:lpwstr>_Toc382323654</vt:lpwstr>
      </vt:variant>
      <vt:variant>
        <vt:i4>1703989</vt:i4>
      </vt:variant>
      <vt:variant>
        <vt:i4>92</vt:i4>
      </vt:variant>
      <vt:variant>
        <vt:i4>0</vt:i4>
      </vt:variant>
      <vt:variant>
        <vt:i4>5</vt:i4>
      </vt:variant>
      <vt:variant>
        <vt:lpwstr/>
      </vt:variant>
      <vt:variant>
        <vt:lpwstr>_Toc382323653</vt:lpwstr>
      </vt:variant>
      <vt:variant>
        <vt:i4>1769525</vt:i4>
      </vt:variant>
      <vt:variant>
        <vt:i4>86</vt:i4>
      </vt:variant>
      <vt:variant>
        <vt:i4>0</vt:i4>
      </vt:variant>
      <vt:variant>
        <vt:i4>5</vt:i4>
      </vt:variant>
      <vt:variant>
        <vt:lpwstr/>
      </vt:variant>
      <vt:variant>
        <vt:lpwstr>_Toc382323648</vt:lpwstr>
      </vt:variant>
      <vt:variant>
        <vt:i4>1769525</vt:i4>
      </vt:variant>
      <vt:variant>
        <vt:i4>80</vt:i4>
      </vt:variant>
      <vt:variant>
        <vt:i4>0</vt:i4>
      </vt:variant>
      <vt:variant>
        <vt:i4>5</vt:i4>
      </vt:variant>
      <vt:variant>
        <vt:lpwstr/>
      </vt:variant>
      <vt:variant>
        <vt:lpwstr>_Toc382323644</vt:lpwstr>
      </vt:variant>
      <vt:variant>
        <vt:i4>1769525</vt:i4>
      </vt:variant>
      <vt:variant>
        <vt:i4>74</vt:i4>
      </vt:variant>
      <vt:variant>
        <vt:i4>0</vt:i4>
      </vt:variant>
      <vt:variant>
        <vt:i4>5</vt:i4>
      </vt:variant>
      <vt:variant>
        <vt:lpwstr/>
      </vt:variant>
      <vt:variant>
        <vt:lpwstr>_Toc382323643</vt:lpwstr>
      </vt:variant>
      <vt:variant>
        <vt:i4>1769525</vt:i4>
      </vt:variant>
      <vt:variant>
        <vt:i4>68</vt:i4>
      </vt:variant>
      <vt:variant>
        <vt:i4>0</vt:i4>
      </vt:variant>
      <vt:variant>
        <vt:i4>5</vt:i4>
      </vt:variant>
      <vt:variant>
        <vt:lpwstr/>
      </vt:variant>
      <vt:variant>
        <vt:lpwstr>_Toc382323641</vt:lpwstr>
      </vt:variant>
      <vt:variant>
        <vt:i4>1769525</vt:i4>
      </vt:variant>
      <vt:variant>
        <vt:i4>62</vt:i4>
      </vt:variant>
      <vt:variant>
        <vt:i4>0</vt:i4>
      </vt:variant>
      <vt:variant>
        <vt:i4>5</vt:i4>
      </vt:variant>
      <vt:variant>
        <vt:lpwstr/>
      </vt:variant>
      <vt:variant>
        <vt:lpwstr>_Toc382323640</vt:lpwstr>
      </vt:variant>
      <vt:variant>
        <vt:i4>1835061</vt:i4>
      </vt:variant>
      <vt:variant>
        <vt:i4>56</vt:i4>
      </vt:variant>
      <vt:variant>
        <vt:i4>0</vt:i4>
      </vt:variant>
      <vt:variant>
        <vt:i4>5</vt:i4>
      </vt:variant>
      <vt:variant>
        <vt:lpwstr/>
      </vt:variant>
      <vt:variant>
        <vt:lpwstr>_Toc382323639</vt:lpwstr>
      </vt:variant>
      <vt:variant>
        <vt:i4>1835061</vt:i4>
      </vt:variant>
      <vt:variant>
        <vt:i4>50</vt:i4>
      </vt:variant>
      <vt:variant>
        <vt:i4>0</vt:i4>
      </vt:variant>
      <vt:variant>
        <vt:i4>5</vt:i4>
      </vt:variant>
      <vt:variant>
        <vt:lpwstr/>
      </vt:variant>
      <vt:variant>
        <vt:lpwstr>_Toc382323636</vt:lpwstr>
      </vt:variant>
      <vt:variant>
        <vt:i4>1835061</vt:i4>
      </vt:variant>
      <vt:variant>
        <vt:i4>44</vt:i4>
      </vt:variant>
      <vt:variant>
        <vt:i4>0</vt:i4>
      </vt:variant>
      <vt:variant>
        <vt:i4>5</vt:i4>
      </vt:variant>
      <vt:variant>
        <vt:lpwstr/>
      </vt:variant>
      <vt:variant>
        <vt:lpwstr>_Toc382323635</vt:lpwstr>
      </vt:variant>
      <vt:variant>
        <vt:i4>1835061</vt:i4>
      </vt:variant>
      <vt:variant>
        <vt:i4>38</vt:i4>
      </vt:variant>
      <vt:variant>
        <vt:i4>0</vt:i4>
      </vt:variant>
      <vt:variant>
        <vt:i4>5</vt:i4>
      </vt:variant>
      <vt:variant>
        <vt:lpwstr/>
      </vt:variant>
      <vt:variant>
        <vt:lpwstr>_Toc382323633</vt:lpwstr>
      </vt:variant>
      <vt:variant>
        <vt:i4>1835061</vt:i4>
      </vt:variant>
      <vt:variant>
        <vt:i4>32</vt:i4>
      </vt:variant>
      <vt:variant>
        <vt:i4>0</vt:i4>
      </vt:variant>
      <vt:variant>
        <vt:i4>5</vt:i4>
      </vt:variant>
      <vt:variant>
        <vt:lpwstr/>
      </vt:variant>
      <vt:variant>
        <vt:lpwstr>_Toc382323632</vt:lpwstr>
      </vt:variant>
      <vt:variant>
        <vt:i4>1835061</vt:i4>
      </vt:variant>
      <vt:variant>
        <vt:i4>26</vt:i4>
      </vt:variant>
      <vt:variant>
        <vt:i4>0</vt:i4>
      </vt:variant>
      <vt:variant>
        <vt:i4>5</vt:i4>
      </vt:variant>
      <vt:variant>
        <vt:lpwstr/>
      </vt:variant>
      <vt:variant>
        <vt:lpwstr>_Toc382323631</vt:lpwstr>
      </vt:variant>
      <vt:variant>
        <vt:i4>1835061</vt:i4>
      </vt:variant>
      <vt:variant>
        <vt:i4>20</vt:i4>
      </vt:variant>
      <vt:variant>
        <vt:i4>0</vt:i4>
      </vt:variant>
      <vt:variant>
        <vt:i4>5</vt:i4>
      </vt:variant>
      <vt:variant>
        <vt:lpwstr/>
      </vt:variant>
      <vt:variant>
        <vt:lpwstr>_Toc382323630</vt:lpwstr>
      </vt:variant>
      <vt:variant>
        <vt:i4>1900597</vt:i4>
      </vt:variant>
      <vt:variant>
        <vt:i4>14</vt:i4>
      </vt:variant>
      <vt:variant>
        <vt:i4>0</vt:i4>
      </vt:variant>
      <vt:variant>
        <vt:i4>5</vt:i4>
      </vt:variant>
      <vt:variant>
        <vt:lpwstr/>
      </vt:variant>
      <vt:variant>
        <vt:lpwstr>_Toc382323629</vt:lpwstr>
      </vt:variant>
      <vt:variant>
        <vt:i4>1900597</vt:i4>
      </vt:variant>
      <vt:variant>
        <vt:i4>8</vt:i4>
      </vt:variant>
      <vt:variant>
        <vt:i4>0</vt:i4>
      </vt:variant>
      <vt:variant>
        <vt:i4>5</vt:i4>
      </vt:variant>
      <vt:variant>
        <vt:lpwstr/>
      </vt:variant>
      <vt:variant>
        <vt:lpwstr>_Toc382323628</vt:lpwstr>
      </vt:variant>
      <vt:variant>
        <vt:i4>1900597</vt:i4>
      </vt:variant>
      <vt:variant>
        <vt:i4>2</vt:i4>
      </vt:variant>
      <vt:variant>
        <vt:i4>0</vt:i4>
      </vt:variant>
      <vt:variant>
        <vt:i4>5</vt:i4>
      </vt:variant>
      <vt:variant>
        <vt:lpwstr/>
      </vt:variant>
      <vt:variant>
        <vt:lpwstr>_Toc382323627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Specifications</dc:title>
  <dc:subject>&lt;&lt;Project Name&gt;&gt;</dc:subject>
  <dc:creator>Bluefrog Mobile Technologies</dc:creator>
  <dc:description>Client Name - Project Code</dc:description>
  <cp:lastModifiedBy>PROJECT MANAGER</cp:lastModifiedBy>
  <cp:revision>6</cp:revision>
  <dcterms:created xsi:type="dcterms:W3CDTF">2014-03-12T16:18:00Z</dcterms:created>
  <dcterms:modified xsi:type="dcterms:W3CDTF">2014-03-13T11:02:00Z</dcterms:modified>
  <cp:category>Version 1.1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&lt;&lt;Project Name&gt;&gt;</vt:lpwstr>
  </property>
</Properties>
</file>